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1C97E" w14:textId="77777777" w:rsidR="00525717" w:rsidRDefault="00000000">
      <w:pPr>
        <w:pBdr>
          <w:top w:val="nil"/>
          <w:left w:val="nil"/>
          <w:bottom w:val="nil"/>
          <w:right w:val="nil"/>
          <w:between w:val="nil"/>
        </w:pBdr>
        <w:spacing w:before="0" w:line="240" w:lineRule="auto"/>
        <w:rPr>
          <w:rFonts w:ascii="Economica" w:eastAsia="Economica" w:hAnsi="Economica" w:cs="Economica"/>
          <w:color w:val="666666"/>
          <w:sz w:val="30"/>
          <w:szCs w:val="30"/>
        </w:rPr>
      </w:pPr>
      <w:r>
        <w:rPr>
          <w:rFonts w:ascii="Economica" w:eastAsia="Economica" w:hAnsi="Economica" w:cs="Economica"/>
          <w:color w:val="666666"/>
          <w:sz w:val="30"/>
          <w:szCs w:val="30"/>
        </w:rPr>
        <w:t>Arnaud LOEMBA KAMENI</w:t>
      </w:r>
    </w:p>
    <w:p w14:paraId="72BBEB9E" w14:textId="77777777" w:rsidR="00525717" w:rsidRDefault="00000000">
      <w:pPr>
        <w:pStyle w:val="Titre"/>
        <w:spacing w:before="240" w:after="240"/>
        <w:ind w:firstLine="0"/>
        <w:rPr>
          <w:b/>
          <w:color w:val="9C001A"/>
        </w:rPr>
      </w:pPr>
      <w:bookmarkStart w:id="0" w:name="_3qzd6b5tmcbq" w:colFirst="0" w:colLast="0"/>
      <w:bookmarkEnd w:id="0"/>
      <w:r>
        <w:rPr>
          <w:rFonts w:ascii="Fira Sans" w:eastAsia="Fira Sans" w:hAnsi="Fira Sans" w:cs="Fira Sans"/>
          <w:b/>
          <w:color w:val="9C001A"/>
          <w:sz w:val="90"/>
          <w:szCs w:val="90"/>
        </w:rPr>
        <w:t>DOSSIER DE SYNTHÈSE</w:t>
      </w:r>
      <w:r>
        <w:rPr>
          <w:rFonts w:ascii="Arial" w:eastAsia="Arial" w:hAnsi="Arial" w:cs="Arial"/>
          <w:b/>
          <w:color w:val="9C001A"/>
          <w:sz w:val="72"/>
          <w:szCs w:val="72"/>
        </w:rPr>
        <w:t xml:space="preserve"> </w:t>
      </w:r>
    </w:p>
    <w:p w14:paraId="2E4B0E8D" w14:textId="77777777" w:rsidR="00525717" w:rsidRDefault="00000000">
      <w:pPr>
        <w:pStyle w:val="Sous-titre"/>
        <w:spacing w:before="240" w:after="240"/>
        <w:rPr>
          <w:rFonts w:ascii="Roboto" w:eastAsia="Roboto" w:hAnsi="Roboto" w:cs="Roboto"/>
          <w:color w:val="000000"/>
          <w:sz w:val="44"/>
          <w:szCs w:val="44"/>
        </w:rPr>
      </w:pPr>
      <w:bookmarkStart w:id="1" w:name="_m2j01r11u15w" w:colFirst="0" w:colLast="0"/>
      <w:bookmarkEnd w:id="1"/>
      <w:r>
        <w:rPr>
          <w:rFonts w:ascii="Roboto" w:eastAsia="Roboto" w:hAnsi="Roboto" w:cs="Roboto"/>
          <w:color w:val="000000"/>
          <w:sz w:val="44"/>
          <w:szCs w:val="44"/>
        </w:rPr>
        <w:t>TITRE DÉVELOPPEUR WEB ET WEB MOBILE</w:t>
      </w:r>
    </w:p>
    <w:p w14:paraId="1079FE55" w14:textId="77777777" w:rsidR="00525717" w:rsidRDefault="00525717">
      <w:pPr>
        <w:pStyle w:val="Sous-titre"/>
        <w:pBdr>
          <w:top w:val="nil"/>
          <w:left w:val="nil"/>
          <w:bottom w:val="nil"/>
          <w:right w:val="nil"/>
          <w:between w:val="nil"/>
        </w:pBdr>
      </w:pPr>
      <w:bookmarkStart w:id="2" w:name="_vb8p0lepu9vn" w:colFirst="0" w:colLast="0"/>
      <w:bookmarkEnd w:id="2"/>
    </w:p>
    <w:p w14:paraId="331EC4D1" w14:textId="77777777" w:rsidR="00525717" w:rsidRDefault="00000000">
      <w:pPr>
        <w:pBdr>
          <w:top w:val="nil"/>
          <w:left w:val="nil"/>
          <w:bottom w:val="nil"/>
          <w:right w:val="nil"/>
          <w:between w:val="nil"/>
        </w:pBdr>
        <w:spacing w:before="60" w:after="0"/>
      </w:pPr>
      <w:r>
        <w:rPr>
          <w:noProof/>
        </w:rPr>
        <w:drawing>
          <wp:inline distT="114300" distB="114300" distL="114300" distR="114300" wp14:anchorId="0D546129" wp14:editId="79200B2D">
            <wp:extent cx="5943600" cy="38100"/>
            <wp:effectExtent l="0" t="0" r="0" b="0"/>
            <wp:docPr id="4"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3E7159C5" w14:textId="77777777" w:rsidR="00525717" w:rsidRDefault="00000000">
      <w:pPr>
        <w:pStyle w:val="Titre1"/>
        <w:pageBreakBefore w:val="0"/>
        <w:pBdr>
          <w:top w:val="nil"/>
          <w:left w:val="nil"/>
          <w:bottom w:val="nil"/>
          <w:right w:val="nil"/>
          <w:between w:val="nil"/>
        </w:pBdr>
        <w:spacing w:before="120"/>
        <w:rPr>
          <w:sz w:val="22"/>
          <w:szCs w:val="22"/>
        </w:rPr>
      </w:pPr>
      <w:bookmarkStart w:id="3" w:name="_vydniszftb1n" w:colFirst="0" w:colLast="0"/>
      <w:bookmarkEnd w:id="3"/>
      <w:r>
        <w:rPr>
          <w:noProof/>
          <w:sz w:val="22"/>
          <w:szCs w:val="22"/>
        </w:rPr>
        <w:drawing>
          <wp:inline distT="114300" distB="114300" distL="114300" distR="114300" wp14:anchorId="5D59C0C5" wp14:editId="5745367B">
            <wp:extent cx="5929313" cy="4237938"/>
            <wp:effectExtent l="0" t="0" r="0" b="0"/>
            <wp:docPr id="6" name="image4.jpg" descr="Exemple d'image"/>
            <wp:cNvGraphicFramePr/>
            <a:graphic xmlns:a="http://schemas.openxmlformats.org/drawingml/2006/main">
              <a:graphicData uri="http://schemas.openxmlformats.org/drawingml/2006/picture">
                <pic:pic xmlns:pic="http://schemas.openxmlformats.org/drawingml/2006/picture">
                  <pic:nvPicPr>
                    <pic:cNvPr id="0" name="image4.jpg" descr="Exemple d'image"/>
                    <pic:cNvPicPr preferRelativeResize="0"/>
                  </pic:nvPicPr>
                  <pic:blipFill>
                    <a:blip r:embed="rId8"/>
                    <a:srcRect/>
                    <a:stretch>
                      <a:fillRect/>
                    </a:stretch>
                  </pic:blipFill>
                  <pic:spPr>
                    <a:xfrm>
                      <a:off x="0" y="0"/>
                      <a:ext cx="5929313" cy="4237938"/>
                    </a:xfrm>
                    <a:prstGeom prst="rect">
                      <a:avLst/>
                    </a:prstGeom>
                    <a:ln/>
                  </pic:spPr>
                </pic:pic>
              </a:graphicData>
            </a:graphic>
          </wp:inline>
        </w:drawing>
      </w:r>
    </w:p>
    <w:p w14:paraId="1D8DBE39" w14:textId="77777777" w:rsidR="00525717" w:rsidRDefault="00000000">
      <w:pPr>
        <w:pStyle w:val="Titre1"/>
        <w:pageBreakBefore w:val="0"/>
        <w:pBdr>
          <w:top w:val="nil"/>
          <w:left w:val="nil"/>
          <w:bottom w:val="nil"/>
          <w:right w:val="nil"/>
          <w:between w:val="nil"/>
        </w:pBdr>
        <w:rPr>
          <w:rFonts w:ascii="Roboto" w:eastAsia="Roboto" w:hAnsi="Roboto" w:cs="Roboto"/>
          <w:color w:val="000000"/>
          <w:sz w:val="34"/>
          <w:szCs w:val="34"/>
        </w:rPr>
      </w:pPr>
      <w:bookmarkStart w:id="4" w:name="_owumh8xruhce" w:colFirst="0" w:colLast="0"/>
      <w:bookmarkEnd w:id="4"/>
      <w:r>
        <w:rPr>
          <w:rFonts w:ascii="Fira Sans" w:eastAsia="Fira Sans" w:hAnsi="Fira Sans" w:cs="Fira Sans"/>
          <w:color w:val="BF9000"/>
          <w:sz w:val="48"/>
          <w:szCs w:val="48"/>
        </w:rPr>
        <w:t>ELAN FORMATION</w:t>
      </w:r>
      <w:r>
        <w:t xml:space="preserve"> </w:t>
      </w:r>
      <w:proofErr w:type="gramStart"/>
      <w:r>
        <w:rPr>
          <w:rFonts w:ascii="Roboto" w:eastAsia="Roboto" w:hAnsi="Roboto" w:cs="Roboto"/>
          <w:color w:val="000000"/>
          <w:sz w:val="34"/>
          <w:szCs w:val="34"/>
        </w:rPr>
        <w:t>Mai</w:t>
      </w:r>
      <w:proofErr w:type="gramEnd"/>
      <w:r>
        <w:rPr>
          <w:rFonts w:ascii="Roboto" w:eastAsia="Roboto" w:hAnsi="Roboto" w:cs="Roboto"/>
          <w:color w:val="000000"/>
          <w:sz w:val="34"/>
          <w:szCs w:val="34"/>
        </w:rPr>
        <w:t xml:space="preserve"> 2023/ Février 2024</w:t>
      </w:r>
    </w:p>
    <w:p w14:paraId="61C75A82" w14:textId="77777777" w:rsidR="00525717" w:rsidRDefault="00525717"/>
    <w:p w14:paraId="37E82A35" w14:textId="77777777" w:rsidR="00525717" w:rsidRDefault="00000000">
      <w:pPr>
        <w:spacing w:before="240" w:after="240"/>
        <w:rPr>
          <w:b/>
          <w:sz w:val="32"/>
          <w:szCs w:val="32"/>
        </w:rPr>
      </w:pPr>
      <w:r>
        <w:rPr>
          <w:b/>
          <w:sz w:val="32"/>
          <w:szCs w:val="32"/>
        </w:rPr>
        <w:lastRenderedPageBreak/>
        <w:t>Remerciements</w:t>
      </w:r>
    </w:p>
    <w:p w14:paraId="60A80C31" w14:textId="77777777" w:rsidR="00525717" w:rsidRDefault="00000000">
      <w:r>
        <w:t>Je souhaiterais d’abord remercier l’organisme Pôle Emploi qui m’a donné l’opportunité d’intégrer cette formation pour l’obtention du titre professionnel de développeur web et web mobile dans le cadre de ma reconversion professionnelle.</w:t>
      </w:r>
    </w:p>
    <w:p w14:paraId="29E8A4F2" w14:textId="77777777" w:rsidR="00525717" w:rsidRDefault="00000000">
      <w:r>
        <w:t>Je me permets de remercier également toute l’équipe pédagogique d’ELAN FORMATION notamment Stéphane SMAIL, Nicolas GUTKNECHT, Alexandre DE FIGUEIREDO, Mickaël MURMANN, Quentin MATTHIEU, qui par leurs compétences, leurs expériences, m’ont permis d’acquérir les connaissances, les compétences me permettant m’insérer dans le monde de l’informatique, de prétendre à une poste de développeur web et web mobile junior.</w:t>
      </w:r>
    </w:p>
    <w:p w14:paraId="5D0C9607" w14:textId="77777777" w:rsidR="00525717" w:rsidRDefault="00000000">
      <w:r>
        <w:t>Mes remerciements à mon tuteur de stage Mickaël GRESEL agence LINX pour m’avoir accueilli au sein de son entreprise et fait découvrir le monde professionnel durant le stage de deux mois.</w:t>
      </w:r>
    </w:p>
    <w:p w14:paraId="46E47AA3" w14:textId="77777777" w:rsidR="00525717" w:rsidRDefault="00000000">
      <w:pPr>
        <w:spacing w:line="256" w:lineRule="auto"/>
      </w:pPr>
      <w:r>
        <w:t>Pour terminer je remercie tous mes collègues de formation pour l’entraide, la bonne cohésion, la bonne humeur pendant les cours et les différentes activités que nous avons effectué ensemble.</w:t>
      </w:r>
    </w:p>
    <w:p w14:paraId="46418EDD" w14:textId="77777777" w:rsidR="00525717" w:rsidRDefault="00525717"/>
    <w:p w14:paraId="5C129158" w14:textId="77777777" w:rsidR="00525717" w:rsidRDefault="00525717"/>
    <w:p w14:paraId="4F5ECDBC" w14:textId="77777777" w:rsidR="00525717" w:rsidRDefault="00525717"/>
    <w:p w14:paraId="03078D4D" w14:textId="77777777" w:rsidR="00525717" w:rsidRDefault="00525717"/>
    <w:p w14:paraId="53C47AF1" w14:textId="77777777" w:rsidR="00525717" w:rsidRDefault="00525717"/>
    <w:p w14:paraId="33AD63B1" w14:textId="77777777" w:rsidR="00525717" w:rsidRDefault="00525717"/>
    <w:p w14:paraId="1DD65C9D" w14:textId="77777777" w:rsidR="00525717" w:rsidRDefault="00525717"/>
    <w:p w14:paraId="43ABA84F" w14:textId="77777777" w:rsidR="00525717" w:rsidRDefault="00525717"/>
    <w:sdt>
      <w:sdtPr>
        <w:id w:val="-1505507540"/>
        <w:docPartObj>
          <w:docPartGallery w:val="Table of Contents"/>
          <w:docPartUnique/>
        </w:docPartObj>
      </w:sdtPr>
      <w:sdtContent>
        <w:p w14:paraId="2B64BE29" w14:textId="77777777" w:rsidR="00525717" w:rsidRDefault="00000000">
          <w:pPr>
            <w:widowControl w:val="0"/>
            <w:tabs>
              <w:tab w:val="right" w:leader="dot" w:pos="936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sh8hekvyo0n2">
            <w:r>
              <w:rPr>
                <w:b/>
                <w:color w:val="000000"/>
              </w:rPr>
              <w:t>I) INTRODUCTION</w:t>
            </w:r>
            <w:r>
              <w:rPr>
                <w:b/>
                <w:color w:val="000000"/>
              </w:rPr>
              <w:tab/>
            </w:r>
          </w:hyperlink>
          <w:r>
            <w:fldChar w:fldCharType="begin"/>
          </w:r>
          <w:r>
            <w:instrText xml:space="preserve"> PAGEREF _sh8hekvyo0n2 \h </w:instrText>
          </w:r>
          <w:r>
            <w:fldChar w:fldCharType="separate"/>
          </w:r>
          <w:r>
            <w:rPr>
              <w:b/>
            </w:rPr>
            <w:t>3</w:t>
          </w:r>
          <w:r>
            <w:fldChar w:fldCharType="end"/>
          </w:r>
        </w:p>
        <w:p w14:paraId="52DFEE1B" w14:textId="77777777" w:rsidR="00525717" w:rsidRDefault="00000000">
          <w:pPr>
            <w:widowControl w:val="0"/>
            <w:tabs>
              <w:tab w:val="right" w:leader="dot" w:pos="9360"/>
            </w:tabs>
            <w:spacing w:before="60" w:after="0" w:line="240" w:lineRule="auto"/>
            <w:ind w:left="360"/>
            <w:rPr>
              <w:color w:val="000000"/>
            </w:rPr>
          </w:pPr>
          <w:hyperlink w:anchor="_yx9j2dtwak9p">
            <w:r>
              <w:rPr>
                <w:color w:val="000000"/>
              </w:rPr>
              <w:t>1) PRÉSENTATION</w:t>
            </w:r>
            <w:r>
              <w:rPr>
                <w:color w:val="000000"/>
              </w:rPr>
              <w:tab/>
            </w:r>
          </w:hyperlink>
          <w:r>
            <w:fldChar w:fldCharType="begin"/>
          </w:r>
          <w:r>
            <w:instrText xml:space="preserve"> PAGEREF _yx9j2dtwak9p \h </w:instrText>
          </w:r>
          <w:r>
            <w:fldChar w:fldCharType="separate"/>
          </w:r>
          <w:r>
            <w:t>3</w:t>
          </w:r>
          <w:r>
            <w:fldChar w:fldCharType="end"/>
          </w:r>
        </w:p>
        <w:p w14:paraId="73BE5906" w14:textId="77777777" w:rsidR="00525717" w:rsidRDefault="00000000">
          <w:pPr>
            <w:widowControl w:val="0"/>
            <w:tabs>
              <w:tab w:val="right" w:leader="dot" w:pos="9360"/>
            </w:tabs>
            <w:spacing w:before="60" w:after="0" w:line="240" w:lineRule="auto"/>
            <w:rPr>
              <w:b/>
              <w:color w:val="000000"/>
            </w:rPr>
          </w:pPr>
          <w:hyperlink w:anchor="_s7q7da43iwq">
            <w:r>
              <w:rPr>
                <w:b/>
                <w:color w:val="000000"/>
              </w:rPr>
              <w:t>II) PROJET PERSONNEL</w:t>
            </w:r>
            <w:r>
              <w:rPr>
                <w:b/>
                <w:color w:val="000000"/>
              </w:rPr>
              <w:tab/>
            </w:r>
          </w:hyperlink>
          <w:r>
            <w:fldChar w:fldCharType="begin"/>
          </w:r>
          <w:r>
            <w:instrText xml:space="preserve"> PAGEREF _s7q7da43iwq \h </w:instrText>
          </w:r>
          <w:r>
            <w:fldChar w:fldCharType="separate"/>
          </w:r>
          <w:r>
            <w:rPr>
              <w:b/>
            </w:rPr>
            <w:t>4</w:t>
          </w:r>
          <w:r>
            <w:fldChar w:fldCharType="end"/>
          </w:r>
        </w:p>
        <w:p w14:paraId="686A2580" w14:textId="77777777" w:rsidR="00525717" w:rsidRDefault="00000000">
          <w:pPr>
            <w:widowControl w:val="0"/>
            <w:tabs>
              <w:tab w:val="right" w:leader="dot" w:pos="9360"/>
            </w:tabs>
            <w:spacing w:before="60" w:after="0" w:line="240" w:lineRule="auto"/>
            <w:ind w:left="360"/>
            <w:rPr>
              <w:color w:val="000000"/>
            </w:rPr>
          </w:pPr>
          <w:hyperlink w:anchor="_2355s09to1p8">
            <w:r>
              <w:rPr>
                <w:color w:val="000000"/>
              </w:rPr>
              <w:t>1) AVANT PROJET</w:t>
            </w:r>
            <w:r>
              <w:rPr>
                <w:color w:val="000000"/>
              </w:rPr>
              <w:tab/>
            </w:r>
          </w:hyperlink>
          <w:r>
            <w:fldChar w:fldCharType="begin"/>
          </w:r>
          <w:r>
            <w:instrText xml:space="preserve"> PAGEREF _2355s09to1p8 \h </w:instrText>
          </w:r>
          <w:r>
            <w:fldChar w:fldCharType="separate"/>
          </w:r>
          <w:r>
            <w:t>4</w:t>
          </w:r>
          <w:r>
            <w:fldChar w:fldCharType="end"/>
          </w:r>
        </w:p>
        <w:p w14:paraId="4B2D961C" w14:textId="77777777" w:rsidR="00525717" w:rsidRDefault="00000000">
          <w:pPr>
            <w:widowControl w:val="0"/>
            <w:tabs>
              <w:tab w:val="right" w:leader="dot" w:pos="9360"/>
            </w:tabs>
            <w:spacing w:before="60" w:after="0" w:line="240" w:lineRule="auto"/>
            <w:ind w:left="720"/>
            <w:rPr>
              <w:color w:val="000000"/>
            </w:rPr>
          </w:pPr>
          <w:hyperlink w:anchor="_155cnkpe4hgo">
            <w:r>
              <w:rPr>
                <w:color w:val="000000"/>
              </w:rPr>
              <w:t>A) DÉVELOPPEMENT DE  L'IDÉE</w:t>
            </w:r>
            <w:r>
              <w:rPr>
                <w:color w:val="000000"/>
              </w:rPr>
              <w:tab/>
            </w:r>
          </w:hyperlink>
          <w:r>
            <w:fldChar w:fldCharType="begin"/>
          </w:r>
          <w:r>
            <w:instrText xml:space="preserve"> PAGEREF _155cnkpe4hgo \h </w:instrText>
          </w:r>
          <w:r>
            <w:fldChar w:fldCharType="separate"/>
          </w:r>
          <w:r>
            <w:t>4</w:t>
          </w:r>
          <w:r>
            <w:fldChar w:fldCharType="end"/>
          </w:r>
        </w:p>
        <w:p w14:paraId="2EE49E9E" w14:textId="77777777" w:rsidR="00525717" w:rsidRDefault="00000000">
          <w:pPr>
            <w:widowControl w:val="0"/>
            <w:tabs>
              <w:tab w:val="right" w:leader="dot" w:pos="9360"/>
            </w:tabs>
            <w:spacing w:before="60" w:after="0" w:line="240" w:lineRule="auto"/>
            <w:ind w:left="720"/>
            <w:rPr>
              <w:color w:val="000000"/>
            </w:rPr>
          </w:pPr>
          <w:hyperlink w:anchor="_kczuw838a9c">
            <w:r>
              <w:rPr>
                <w:color w:val="000000"/>
              </w:rPr>
              <w:t>B) CAHIER DES CHARGES</w:t>
            </w:r>
            <w:r>
              <w:rPr>
                <w:color w:val="000000"/>
              </w:rPr>
              <w:tab/>
            </w:r>
          </w:hyperlink>
          <w:r>
            <w:fldChar w:fldCharType="begin"/>
          </w:r>
          <w:r>
            <w:instrText xml:space="preserve"> PAGEREF _kczuw838a9c \h </w:instrText>
          </w:r>
          <w:r>
            <w:fldChar w:fldCharType="separate"/>
          </w:r>
          <w:r>
            <w:t>5</w:t>
          </w:r>
          <w:r>
            <w:fldChar w:fldCharType="end"/>
          </w:r>
        </w:p>
        <w:p w14:paraId="13A5E333" w14:textId="77777777" w:rsidR="00525717" w:rsidRDefault="00000000">
          <w:pPr>
            <w:widowControl w:val="0"/>
            <w:tabs>
              <w:tab w:val="right" w:leader="dot" w:pos="9360"/>
            </w:tabs>
            <w:spacing w:before="60" w:after="0" w:line="240" w:lineRule="auto"/>
            <w:ind w:left="1080"/>
            <w:rPr>
              <w:color w:val="000000"/>
            </w:rPr>
          </w:pPr>
          <w:hyperlink w:anchor="_6r0twb5r5hhu">
            <w:r>
              <w:rPr>
                <w:color w:val="000000"/>
              </w:rPr>
              <w:t>a) Objectifs Principaux</w:t>
            </w:r>
            <w:r>
              <w:rPr>
                <w:color w:val="000000"/>
              </w:rPr>
              <w:tab/>
            </w:r>
          </w:hyperlink>
          <w:r>
            <w:fldChar w:fldCharType="begin"/>
          </w:r>
          <w:r>
            <w:instrText xml:space="preserve"> PAGEREF _6r0twb5r5hhu \h </w:instrText>
          </w:r>
          <w:r>
            <w:fldChar w:fldCharType="separate"/>
          </w:r>
          <w:r>
            <w:t>5</w:t>
          </w:r>
          <w:r>
            <w:fldChar w:fldCharType="end"/>
          </w:r>
        </w:p>
        <w:p w14:paraId="5E09E029" w14:textId="77777777" w:rsidR="00525717" w:rsidRDefault="00000000">
          <w:pPr>
            <w:widowControl w:val="0"/>
            <w:tabs>
              <w:tab w:val="right" w:leader="dot" w:pos="9360"/>
            </w:tabs>
            <w:spacing w:before="60" w:after="0" w:line="240" w:lineRule="auto"/>
            <w:ind w:left="1080"/>
            <w:rPr>
              <w:color w:val="000000"/>
            </w:rPr>
          </w:pPr>
          <w:hyperlink w:anchor="_ip0lqlft3q03">
            <w:r>
              <w:rPr>
                <w:color w:val="000000"/>
              </w:rPr>
              <w:t>b) Maquette et Interface Utilisateur</w:t>
            </w:r>
            <w:r>
              <w:rPr>
                <w:color w:val="000000"/>
              </w:rPr>
              <w:tab/>
            </w:r>
          </w:hyperlink>
          <w:r>
            <w:fldChar w:fldCharType="begin"/>
          </w:r>
          <w:r>
            <w:instrText xml:space="preserve"> PAGEREF _ip0lqlft3q03 \h </w:instrText>
          </w:r>
          <w:r>
            <w:fldChar w:fldCharType="separate"/>
          </w:r>
          <w:r>
            <w:t>5</w:t>
          </w:r>
          <w:r>
            <w:fldChar w:fldCharType="end"/>
          </w:r>
        </w:p>
        <w:p w14:paraId="3BE96D6C" w14:textId="77777777" w:rsidR="00525717" w:rsidRDefault="00000000">
          <w:pPr>
            <w:widowControl w:val="0"/>
            <w:tabs>
              <w:tab w:val="right" w:leader="dot" w:pos="9360"/>
            </w:tabs>
            <w:spacing w:before="60" w:after="0" w:line="240" w:lineRule="auto"/>
            <w:rPr>
              <w:b/>
              <w:color w:val="000000"/>
            </w:rPr>
          </w:pPr>
          <w:hyperlink w:anchor="_n8hlqtt6u4w3">
            <w:r>
              <w:rPr>
                <w:b/>
                <w:color w:val="000000"/>
              </w:rPr>
              <w:t>III) CONCLUSION</w:t>
            </w:r>
            <w:r>
              <w:rPr>
                <w:b/>
                <w:color w:val="000000"/>
              </w:rPr>
              <w:tab/>
            </w:r>
          </w:hyperlink>
          <w:r>
            <w:fldChar w:fldCharType="begin"/>
          </w:r>
          <w:r>
            <w:instrText xml:space="preserve"> PAGEREF _n8hlqtt6u4w3 \h </w:instrText>
          </w:r>
          <w:r>
            <w:fldChar w:fldCharType="separate"/>
          </w:r>
          <w:r>
            <w:rPr>
              <w:b/>
            </w:rPr>
            <w:t>6</w:t>
          </w:r>
          <w:r>
            <w:fldChar w:fldCharType="end"/>
          </w:r>
          <w:r>
            <w:fldChar w:fldCharType="end"/>
          </w:r>
        </w:p>
      </w:sdtContent>
    </w:sdt>
    <w:p w14:paraId="05178AA0" w14:textId="77777777" w:rsidR="00525717" w:rsidRDefault="00525717"/>
    <w:p w14:paraId="732DCD0D" w14:textId="77777777" w:rsidR="00525717" w:rsidRDefault="00000000">
      <w:pPr>
        <w:pStyle w:val="Titre1"/>
      </w:pPr>
      <w:bookmarkStart w:id="5" w:name="_sh8hekvyo0n2" w:colFirst="0" w:colLast="0"/>
      <w:bookmarkEnd w:id="5"/>
      <w:r>
        <w:lastRenderedPageBreak/>
        <w:t>I) INTRODUCTION</w:t>
      </w:r>
    </w:p>
    <w:p w14:paraId="3F205D04" w14:textId="77777777" w:rsidR="00525717" w:rsidRDefault="00000000">
      <w:pPr>
        <w:pStyle w:val="Titre2"/>
        <w:numPr>
          <w:ilvl w:val="0"/>
          <w:numId w:val="7"/>
        </w:numPr>
      </w:pPr>
      <w:bookmarkStart w:id="6" w:name="_yx9j2dtwak9p" w:colFirst="0" w:colLast="0"/>
      <w:bookmarkEnd w:id="6"/>
      <w:r>
        <w:t>PRÉSENTATION</w:t>
      </w:r>
    </w:p>
    <w:p w14:paraId="579D2E81" w14:textId="77777777" w:rsidR="00525717" w:rsidRDefault="00000000">
      <w:r>
        <w:t>Je m'appelle Arnaud LOEMBA KAMENI, j'ai 30 ans, et je suis actuellement en reconversion chez ELAN FORMATION. Après avoir passé quatre ans chez UPS en tant qu'assistant logistique, la routine et le manque d'innovation ont motivé ma décision de changer de métier.</w:t>
      </w:r>
    </w:p>
    <w:p w14:paraId="440DF2B7" w14:textId="77777777" w:rsidR="00525717" w:rsidRDefault="00000000">
      <w:r>
        <w:t>La programmation m'a fasciné depuis ma jeunesse. La créativité infinie, l'apprentissage continu et la transposition d'une logique en script ont toujours suscité mon enthousiasme et stimulé mon imagination. Opter pour ce domaine, c'est explorer des opportunités aussi vastes que les lignes de code que l'on peut écrire.</w:t>
      </w:r>
    </w:p>
    <w:p w14:paraId="662526E0" w14:textId="77777777" w:rsidR="00525717" w:rsidRDefault="00000000">
      <w:r>
        <w:t>Ma reconversion vise l'acquisition des compétences de base et la validation du titre RNCP Niveau 5, marquant le début d'un voyage dans le domaine de l'informatique. Ce dossier présente en détail les étapes de mon projet personnel de fin de formation, qui m'ont permis une fois de plus de mettre en pratique les compétences acquises. Je vous invite à découvrir ces étapes et à partager cette aventure avec moi. Bien à vous.</w:t>
      </w:r>
    </w:p>
    <w:p w14:paraId="3A515BC2" w14:textId="77777777" w:rsidR="00525717" w:rsidRDefault="00525717"/>
    <w:p w14:paraId="5E39E908" w14:textId="77777777" w:rsidR="00525717" w:rsidRDefault="00525717">
      <w:pPr>
        <w:rPr>
          <w:rFonts w:ascii="Fira Sans" w:eastAsia="Fira Sans" w:hAnsi="Fira Sans" w:cs="Fira Sans"/>
          <w:b/>
          <w:color w:val="00A3DD"/>
          <w:sz w:val="36"/>
          <w:szCs w:val="36"/>
        </w:rPr>
      </w:pPr>
    </w:p>
    <w:p w14:paraId="6EADC3A7" w14:textId="77777777" w:rsidR="00525717" w:rsidRDefault="00525717">
      <w:pPr>
        <w:rPr>
          <w:rFonts w:ascii="Fira Sans" w:eastAsia="Fira Sans" w:hAnsi="Fira Sans" w:cs="Fira Sans"/>
          <w:b/>
          <w:color w:val="00A3DD"/>
          <w:sz w:val="36"/>
          <w:szCs w:val="36"/>
        </w:rPr>
      </w:pPr>
    </w:p>
    <w:p w14:paraId="1B37BF27" w14:textId="77777777" w:rsidR="00525717" w:rsidRDefault="00525717">
      <w:pPr>
        <w:rPr>
          <w:rFonts w:ascii="Fira Sans" w:eastAsia="Fira Sans" w:hAnsi="Fira Sans" w:cs="Fira Sans"/>
          <w:b/>
          <w:color w:val="00A3DD"/>
          <w:sz w:val="36"/>
          <w:szCs w:val="36"/>
        </w:rPr>
      </w:pPr>
    </w:p>
    <w:p w14:paraId="44ACFAC8" w14:textId="77777777" w:rsidR="00525717" w:rsidRDefault="00525717">
      <w:pPr>
        <w:rPr>
          <w:rFonts w:ascii="Fira Sans" w:eastAsia="Fira Sans" w:hAnsi="Fira Sans" w:cs="Fira Sans"/>
          <w:b/>
          <w:color w:val="00A3DD"/>
          <w:sz w:val="36"/>
          <w:szCs w:val="36"/>
        </w:rPr>
      </w:pPr>
    </w:p>
    <w:p w14:paraId="3B1DACAA" w14:textId="77777777" w:rsidR="00525717" w:rsidRDefault="00525717">
      <w:pPr>
        <w:rPr>
          <w:rFonts w:ascii="Fira Sans" w:eastAsia="Fira Sans" w:hAnsi="Fira Sans" w:cs="Fira Sans"/>
          <w:b/>
          <w:color w:val="00A3DD"/>
          <w:sz w:val="36"/>
          <w:szCs w:val="36"/>
        </w:rPr>
      </w:pPr>
    </w:p>
    <w:p w14:paraId="7C75BFB5" w14:textId="77777777" w:rsidR="00525717" w:rsidRDefault="00000000">
      <w:pPr>
        <w:pStyle w:val="Titre1"/>
      </w:pPr>
      <w:bookmarkStart w:id="7" w:name="_s7q7da43iwq" w:colFirst="0" w:colLast="0"/>
      <w:bookmarkEnd w:id="7"/>
      <w:r>
        <w:lastRenderedPageBreak/>
        <w:t>II) PROJET PERSONNEL</w:t>
      </w:r>
    </w:p>
    <w:p w14:paraId="4C488DAC" w14:textId="77777777" w:rsidR="00525717" w:rsidRDefault="00000000">
      <w:pPr>
        <w:pStyle w:val="Titre2"/>
        <w:numPr>
          <w:ilvl w:val="0"/>
          <w:numId w:val="3"/>
        </w:numPr>
      </w:pPr>
      <w:bookmarkStart w:id="8" w:name="_2355s09to1p8" w:colFirst="0" w:colLast="0"/>
      <w:bookmarkEnd w:id="8"/>
      <w:r>
        <w:t>AVANT PROJET</w:t>
      </w:r>
    </w:p>
    <w:p w14:paraId="166FD056" w14:textId="77777777" w:rsidR="00525717" w:rsidRDefault="00000000">
      <w:pPr>
        <w:pStyle w:val="Titre3"/>
        <w:numPr>
          <w:ilvl w:val="0"/>
          <w:numId w:val="1"/>
        </w:numPr>
        <w:spacing w:before="200"/>
      </w:pPr>
      <w:bookmarkStart w:id="9" w:name="_155cnkpe4hgo" w:colFirst="0" w:colLast="0"/>
      <w:bookmarkEnd w:id="9"/>
      <w:r>
        <w:t xml:space="preserve"> DÉVELOPPEMENT </w:t>
      </w:r>
      <w:proofErr w:type="gramStart"/>
      <w:r>
        <w:t>DE  L'IDÉE</w:t>
      </w:r>
      <w:proofErr w:type="gramEnd"/>
      <w:r>
        <w:t xml:space="preserve"> </w:t>
      </w:r>
    </w:p>
    <w:p w14:paraId="5A982658" w14:textId="77777777" w:rsidR="00525717" w:rsidRDefault="00000000">
      <w:pPr>
        <w:numPr>
          <w:ilvl w:val="0"/>
          <w:numId w:val="4"/>
        </w:numPr>
      </w:pPr>
      <w:r>
        <w:rPr>
          <w:b/>
        </w:rPr>
        <w:t xml:space="preserve">INTITULÉ DU </w:t>
      </w:r>
      <w:proofErr w:type="gramStart"/>
      <w:r>
        <w:rPr>
          <w:b/>
        </w:rPr>
        <w:t>PROJET</w:t>
      </w:r>
      <w:r>
        <w:t xml:space="preserve">  :</w:t>
      </w:r>
      <w:proofErr w:type="gramEnd"/>
      <w:r>
        <w:t xml:space="preserve"> </w:t>
      </w:r>
      <w:proofErr w:type="spellStart"/>
      <w:r>
        <w:rPr>
          <w:rFonts w:ascii="Fira Sans ExtraBold" w:eastAsia="Fira Sans ExtraBold" w:hAnsi="Fira Sans ExtraBold" w:cs="Fira Sans ExtraBold"/>
          <w:color w:val="00A3DD"/>
          <w:sz w:val="38"/>
          <w:szCs w:val="38"/>
        </w:rPr>
        <w:t>Match&amp;Chill</w:t>
      </w:r>
      <w:proofErr w:type="spellEnd"/>
    </w:p>
    <w:p w14:paraId="1A03D32A" w14:textId="77777777" w:rsidR="00525717" w:rsidRDefault="00000000">
      <w:r>
        <w:t xml:space="preserve">L'histoire de </w:t>
      </w:r>
      <w:proofErr w:type="spellStart"/>
      <w:r>
        <w:t>Match&amp;Chill</w:t>
      </w:r>
      <w:proofErr w:type="spellEnd"/>
      <w:r>
        <w:t xml:space="preserve"> prend racine dans la passion incommensurable pour le football, la convivialité et l'organisation d'événements qui fédèrent les personnes autour d'une même passion. Inspiré par ces trois piliers, l'idée d'une plateforme de rencontre dédiée aux fans a vu le jour.</w:t>
      </w:r>
    </w:p>
    <w:p w14:paraId="1FC8B9E4" w14:textId="77777777" w:rsidR="00525717" w:rsidRDefault="00000000">
      <w:r>
        <w:rPr>
          <w:rFonts w:ascii="Arial" w:eastAsia="Arial" w:hAnsi="Arial" w:cs="Arial"/>
          <w:b/>
          <w:i/>
        </w:rPr>
        <w:t xml:space="preserve">Genèse de l'idée </w:t>
      </w:r>
      <w:r>
        <w:rPr>
          <w:rFonts w:ascii="Arial" w:eastAsia="Arial" w:hAnsi="Arial" w:cs="Arial"/>
          <w:i/>
        </w:rPr>
        <w:t>:</w:t>
      </w:r>
    </w:p>
    <w:p w14:paraId="72902C2D" w14:textId="77777777" w:rsidR="00525717" w:rsidRDefault="00000000">
      <w:r>
        <w:t xml:space="preserve">Lors de mes nombreuses expériences en tant que passionné de football, j'ai constaté à quel point ces moments partagés étaient riches en émotions. Que ce soit devant un écran, dans un stade ou lors de réunions informelles entre fans, l'essence même du sport était magnifiée par la communauté qui gravitait autour. C'est de là qu'est née l'idée de </w:t>
      </w:r>
      <w:proofErr w:type="spellStart"/>
      <w:r>
        <w:rPr>
          <w:b/>
        </w:rPr>
        <w:t>Match&amp;Chill</w:t>
      </w:r>
      <w:proofErr w:type="spellEnd"/>
      <w:r>
        <w:t xml:space="preserve"> : créer un espace virtuel où les passionnés de sport pourraient se rencontrer, partager des moments de joie et d'entraide, tout en développant une communauté engagée.</w:t>
      </w:r>
    </w:p>
    <w:p w14:paraId="1FFBBE13" w14:textId="77777777" w:rsidR="00525717" w:rsidRDefault="00000000">
      <w:pPr>
        <w:rPr>
          <w:b/>
        </w:rPr>
      </w:pPr>
      <w:r>
        <w:rPr>
          <w:rFonts w:ascii="Arial" w:eastAsia="Arial" w:hAnsi="Arial" w:cs="Arial"/>
          <w:b/>
          <w:i/>
        </w:rPr>
        <w:t>Le concept :</w:t>
      </w:r>
    </w:p>
    <w:p w14:paraId="17B79EF8" w14:textId="77777777" w:rsidR="00525717" w:rsidRDefault="00000000">
      <w:proofErr w:type="spellStart"/>
      <w:r>
        <w:rPr>
          <w:b/>
        </w:rPr>
        <w:t>Match&amp;Chill</w:t>
      </w:r>
      <w:proofErr w:type="spellEnd"/>
      <w:r>
        <w:t xml:space="preserve"> se positionne comme une plateforme inclusive, accueillant des passionnés, des amateurs et des curieux de sports et d'événements, où qu'ils soient et à n'importe quel moment. L'objectif est de réunir les fans d'une équipe ou d'un sport particulier autour d'événements créés par la communauté elle-même.</w:t>
      </w:r>
    </w:p>
    <w:p w14:paraId="7A5A4F2E" w14:textId="77777777" w:rsidR="00525717" w:rsidRDefault="00000000">
      <w:r>
        <w:t xml:space="preserve">En le codant pendant ma formation, je donne vie à cette vision, créant un espace où chaque fan peut trouver sa place, vivre des moments inoubliables et s'immerger dans la magie du sport de manière captivante. </w:t>
      </w:r>
      <w:proofErr w:type="spellStart"/>
      <w:r>
        <w:rPr>
          <w:b/>
        </w:rPr>
        <w:t>Match&amp;Chill</w:t>
      </w:r>
      <w:proofErr w:type="spellEnd"/>
      <w:r>
        <w:t xml:space="preserve"> n'est pas simplement une plateforme, c'est une célébration continue de la passion sportive partagée.</w:t>
      </w:r>
    </w:p>
    <w:p w14:paraId="759C95AA" w14:textId="77777777" w:rsidR="00525717" w:rsidRDefault="00000000">
      <w:pPr>
        <w:pStyle w:val="Titre3"/>
        <w:numPr>
          <w:ilvl w:val="0"/>
          <w:numId w:val="1"/>
        </w:numPr>
        <w:spacing w:after="0"/>
      </w:pPr>
      <w:bookmarkStart w:id="10" w:name="_kczuw838a9c" w:colFirst="0" w:colLast="0"/>
      <w:bookmarkEnd w:id="10"/>
      <w:r>
        <w:lastRenderedPageBreak/>
        <w:t>CAHIER DES CHARGES</w:t>
      </w:r>
    </w:p>
    <w:p w14:paraId="132681A3" w14:textId="77777777" w:rsidR="00525717" w:rsidRDefault="00000000">
      <w:pPr>
        <w:pStyle w:val="Titre4"/>
        <w:numPr>
          <w:ilvl w:val="1"/>
          <w:numId w:val="1"/>
        </w:numPr>
      </w:pPr>
      <w:bookmarkStart w:id="11" w:name="_6r0twb5r5hhu" w:colFirst="0" w:colLast="0"/>
      <w:bookmarkEnd w:id="11"/>
      <w:proofErr w:type="spellStart"/>
      <w:r>
        <w:t>Front-End</w:t>
      </w:r>
      <w:proofErr w:type="spellEnd"/>
    </w:p>
    <w:p w14:paraId="47480CD3" w14:textId="77777777" w:rsidR="00525717" w:rsidRDefault="00000000">
      <w:pPr>
        <w:numPr>
          <w:ilvl w:val="0"/>
          <w:numId w:val="5"/>
        </w:numPr>
        <w:spacing w:after="0"/>
      </w:pPr>
      <w:r>
        <w:t>Maquetter l'interface utilisateur web et web mobile.</w:t>
      </w:r>
    </w:p>
    <w:p w14:paraId="3220E6DA" w14:textId="77777777" w:rsidR="00525717" w:rsidRDefault="00000000">
      <w:pPr>
        <w:numPr>
          <w:ilvl w:val="0"/>
          <w:numId w:val="5"/>
        </w:numPr>
        <w:spacing w:before="0" w:after="0"/>
      </w:pPr>
      <w:r>
        <w:t>Réaliser l’interface utilisateur statique web et web mobile.</w:t>
      </w:r>
    </w:p>
    <w:p w14:paraId="3344F7C3" w14:textId="77777777" w:rsidR="00525717" w:rsidRDefault="00000000">
      <w:pPr>
        <w:numPr>
          <w:ilvl w:val="0"/>
          <w:numId w:val="5"/>
        </w:numPr>
        <w:spacing w:before="0" w:after="0"/>
      </w:pPr>
      <w:r>
        <w:t>Développer la partie dynamique des interfaces utilisateur web et web mobile.</w:t>
      </w:r>
    </w:p>
    <w:p w14:paraId="77E1C103" w14:textId="77777777" w:rsidR="00525717" w:rsidRDefault="00000000">
      <w:pPr>
        <w:pStyle w:val="Titre4"/>
        <w:numPr>
          <w:ilvl w:val="1"/>
          <w:numId w:val="1"/>
        </w:numPr>
      </w:pPr>
      <w:bookmarkStart w:id="12" w:name="_k3kc2nipopmz" w:colFirst="0" w:colLast="0"/>
      <w:bookmarkEnd w:id="12"/>
      <w:proofErr w:type="spellStart"/>
      <w:r>
        <w:t>Back-End</w:t>
      </w:r>
      <w:proofErr w:type="spellEnd"/>
    </w:p>
    <w:p w14:paraId="2AB693BE" w14:textId="77777777" w:rsidR="00525717" w:rsidRDefault="00000000">
      <w:pPr>
        <w:numPr>
          <w:ilvl w:val="0"/>
          <w:numId w:val="8"/>
        </w:numPr>
        <w:spacing w:after="0"/>
      </w:pPr>
      <w:r>
        <w:t>Mettre en place une base de données relationnelle.</w:t>
      </w:r>
    </w:p>
    <w:p w14:paraId="394E990B" w14:textId="77777777" w:rsidR="00525717" w:rsidRDefault="00000000">
      <w:pPr>
        <w:numPr>
          <w:ilvl w:val="0"/>
          <w:numId w:val="8"/>
        </w:numPr>
        <w:spacing w:before="0" w:after="0"/>
      </w:pPr>
      <w:r>
        <w:t xml:space="preserve">Développer des composants d’accès </w:t>
      </w:r>
      <w:proofErr w:type="spellStart"/>
      <w:r>
        <w:t>au</w:t>
      </w:r>
      <w:proofErr w:type="spellEnd"/>
      <w:r>
        <w:t xml:space="preserve"> données SQL.</w:t>
      </w:r>
    </w:p>
    <w:p w14:paraId="17521D9B" w14:textId="77777777" w:rsidR="00525717" w:rsidRDefault="00000000">
      <w:pPr>
        <w:numPr>
          <w:ilvl w:val="0"/>
          <w:numId w:val="8"/>
        </w:numPr>
        <w:spacing w:before="0" w:after="0"/>
      </w:pPr>
      <w:r>
        <w:t>Développer des composants métier coté serveur.</w:t>
      </w:r>
    </w:p>
    <w:p w14:paraId="44467848" w14:textId="77777777" w:rsidR="00525717" w:rsidRDefault="00000000">
      <w:pPr>
        <w:numPr>
          <w:ilvl w:val="0"/>
          <w:numId w:val="8"/>
        </w:numPr>
        <w:spacing w:before="0"/>
      </w:pPr>
      <w:r>
        <w:t>Documenter le déploiement d’une application dynamique web ou web mobile.</w:t>
      </w:r>
    </w:p>
    <w:p w14:paraId="5E814C1A" w14:textId="77777777" w:rsidR="00525717" w:rsidRDefault="00525717"/>
    <w:p w14:paraId="21517B81" w14:textId="77777777" w:rsidR="00525717" w:rsidRDefault="00000000">
      <w:pPr>
        <w:pStyle w:val="Titre4"/>
        <w:numPr>
          <w:ilvl w:val="1"/>
          <w:numId w:val="1"/>
        </w:numPr>
      </w:pPr>
      <w:bookmarkStart w:id="13" w:name="_u4y79npxrmi" w:colFirst="0" w:colLast="0"/>
      <w:bookmarkEnd w:id="13"/>
      <w:r>
        <w:t>Contraintes Techniques</w:t>
      </w:r>
    </w:p>
    <w:p w14:paraId="4DFBD995" w14:textId="77777777" w:rsidR="00525717" w:rsidRDefault="00000000">
      <w:pPr>
        <w:numPr>
          <w:ilvl w:val="0"/>
          <w:numId w:val="6"/>
        </w:numPr>
        <w:rPr>
          <w:b/>
        </w:rPr>
      </w:pPr>
      <w:r>
        <w:rPr>
          <w:b/>
        </w:rPr>
        <w:t>Plateforme</w:t>
      </w:r>
    </w:p>
    <w:p w14:paraId="51D6FB2D" w14:textId="77777777" w:rsidR="00525717" w:rsidRDefault="00000000">
      <w:pPr>
        <w:numPr>
          <w:ilvl w:val="1"/>
          <w:numId w:val="6"/>
        </w:numPr>
      </w:pPr>
      <w:r>
        <w:rPr>
          <w:b/>
        </w:rPr>
        <w:t>Développement web</w:t>
      </w:r>
      <w:r>
        <w:t xml:space="preserve"> : La plateforme sera accessible via navigateur web.</w:t>
      </w:r>
    </w:p>
    <w:p w14:paraId="3F6EC337" w14:textId="77777777" w:rsidR="00525717" w:rsidRDefault="00000000">
      <w:pPr>
        <w:numPr>
          <w:ilvl w:val="0"/>
          <w:numId w:val="6"/>
        </w:numPr>
        <w:rPr>
          <w:b/>
        </w:rPr>
      </w:pPr>
      <w:r>
        <w:rPr>
          <w:b/>
        </w:rPr>
        <w:t>Langages et Technologies</w:t>
      </w:r>
    </w:p>
    <w:p w14:paraId="1743F4F7" w14:textId="77777777" w:rsidR="00525717" w:rsidRDefault="00000000">
      <w:pPr>
        <w:numPr>
          <w:ilvl w:val="1"/>
          <w:numId w:val="6"/>
        </w:numPr>
      </w:pPr>
      <w:proofErr w:type="spellStart"/>
      <w:r>
        <w:rPr>
          <w:b/>
        </w:rPr>
        <w:t>Front-End</w:t>
      </w:r>
      <w:proofErr w:type="spellEnd"/>
      <w:r>
        <w:rPr>
          <w:b/>
        </w:rPr>
        <w:t xml:space="preserve"> </w:t>
      </w:r>
      <w:r>
        <w:t>: Utilisation de technologies modernes (HTML5, CSS3, JavaScript, Bootstrap.).</w:t>
      </w:r>
    </w:p>
    <w:p w14:paraId="2519755C" w14:textId="77777777" w:rsidR="00525717" w:rsidRDefault="00000000">
      <w:pPr>
        <w:numPr>
          <w:ilvl w:val="1"/>
          <w:numId w:val="6"/>
        </w:numPr>
      </w:pPr>
      <w:proofErr w:type="spellStart"/>
      <w:r>
        <w:rPr>
          <w:b/>
        </w:rPr>
        <w:t>Back-End</w:t>
      </w:r>
      <w:proofErr w:type="spellEnd"/>
      <w:r>
        <w:t xml:space="preserve"> : PHP 8.2, SQL, Framework (Symfony 6.3). L’ORM Doctrine.</w:t>
      </w:r>
    </w:p>
    <w:p w14:paraId="5CB804CA" w14:textId="77777777" w:rsidR="00525717" w:rsidRDefault="00000000">
      <w:pPr>
        <w:numPr>
          <w:ilvl w:val="1"/>
          <w:numId w:val="6"/>
        </w:numPr>
      </w:pPr>
      <w:r>
        <w:t>Outils :</w:t>
      </w:r>
    </w:p>
    <w:p w14:paraId="1A9CA655" w14:textId="77777777" w:rsidR="00525717" w:rsidRDefault="00000000">
      <w:pPr>
        <w:numPr>
          <w:ilvl w:val="2"/>
          <w:numId w:val="6"/>
        </w:numPr>
      </w:pPr>
      <w:r>
        <w:t xml:space="preserve"> </w:t>
      </w:r>
      <w:r>
        <w:rPr>
          <w:b/>
        </w:rPr>
        <w:t>Looping</w:t>
      </w:r>
      <w:r>
        <w:t xml:space="preserve"> pour la modélisation des données.</w:t>
      </w:r>
    </w:p>
    <w:p w14:paraId="06A5C268" w14:textId="77777777" w:rsidR="00525717" w:rsidRDefault="00000000">
      <w:pPr>
        <w:numPr>
          <w:ilvl w:val="2"/>
          <w:numId w:val="6"/>
        </w:numPr>
      </w:pPr>
      <w:proofErr w:type="spellStart"/>
      <w:r>
        <w:rPr>
          <w:b/>
        </w:rPr>
        <w:t>Figma</w:t>
      </w:r>
      <w:proofErr w:type="spellEnd"/>
      <w:r>
        <w:t xml:space="preserve"> pour le maquettage, création de la charte graphique.</w:t>
      </w:r>
    </w:p>
    <w:p w14:paraId="201FB3C0" w14:textId="77777777" w:rsidR="00525717" w:rsidRDefault="00000000">
      <w:pPr>
        <w:numPr>
          <w:ilvl w:val="2"/>
          <w:numId w:val="6"/>
        </w:numPr>
      </w:pPr>
      <w:proofErr w:type="spellStart"/>
      <w:r>
        <w:rPr>
          <w:b/>
        </w:rPr>
        <w:t>Laragon</w:t>
      </w:r>
      <w:proofErr w:type="spellEnd"/>
      <w:r>
        <w:t xml:space="preserve"> pour le serveur local.</w:t>
      </w:r>
    </w:p>
    <w:p w14:paraId="7B3F876A" w14:textId="77777777" w:rsidR="00525717" w:rsidRDefault="00000000">
      <w:pPr>
        <w:numPr>
          <w:ilvl w:val="2"/>
          <w:numId w:val="6"/>
        </w:numPr>
      </w:pPr>
      <w:proofErr w:type="spellStart"/>
      <w:r>
        <w:rPr>
          <w:b/>
        </w:rPr>
        <w:lastRenderedPageBreak/>
        <w:t>Github</w:t>
      </w:r>
      <w:proofErr w:type="spellEnd"/>
      <w:r>
        <w:rPr>
          <w:b/>
        </w:rPr>
        <w:t xml:space="preserve"> et Git</w:t>
      </w:r>
      <w:r>
        <w:t xml:space="preserve"> pour la gestion de versions.</w:t>
      </w:r>
    </w:p>
    <w:p w14:paraId="4F3AF654" w14:textId="77777777" w:rsidR="00525717" w:rsidRDefault="00000000">
      <w:pPr>
        <w:numPr>
          <w:ilvl w:val="2"/>
          <w:numId w:val="6"/>
        </w:numPr>
      </w:pPr>
      <w:proofErr w:type="spellStart"/>
      <w:r>
        <w:rPr>
          <w:b/>
        </w:rPr>
        <w:t>ChatGPT</w:t>
      </w:r>
      <w:proofErr w:type="spellEnd"/>
      <w:r>
        <w:t xml:space="preserve"> pour diverses aides et questionnements concernant le code et les fonctionnalités qui m’étaient inconnues.</w:t>
      </w:r>
    </w:p>
    <w:p w14:paraId="2408C212" w14:textId="77777777" w:rsidR="00525717" w:rsidRDefault="00525717">
      <w:pPr>
        <w:ind w:left="2160"/>
      </w:pPr>
    </w:p>
    <w:p w14:paraId="7F09DFF0" w14:textId="77777777" w:rsidR="00525717" w:rsidRDefault="00000000">
      <w:pPr>
        <w:pStyle w:val="Titre2"/>
        <w:ind w:left="0" w:firstLine="0"/>
      </w:pPr>
      <w:bookmarkStart w:id="14" w:name="_wzpwpxrpyfb7" w:colFirst="0" w:colLast="0"/>
      <w:bookmarkEnd w:id="14"/>
      <w:r>
        <w:t>2) CONCEPTION</w:t>
      </w:r>
    </w:p>
    <w:p w14:paraId="38E0EB41" w14:textId="77777777" w:rsidR="00525717" w:rsidRDefault="00000000">
      <w:pPr>
        <w:pStyle w:val="Titre3"/>
        <w:numPr>
          <w:ilvl w:val="0"/>
          <w:numId w:val="9"/>
        </w:numPr>
      </w:pPr>
      <w:bookmarkStart w:id="15" w:name="_n3tp9nul0dfo" w:colFirst="0" w:colLast="0"/>
      <w:bookmarkEnd w:id="15"/>
      <w:r>
        <w:t>GESTION DE PROJET AVEC LA MÉTHODE AGILE MOSCOW ET TRELLO</w:t>
      </w:r>
    </w:p>
    <w:p w14:paraId="27ADFA33" w14:textId="77777777" w:rsidR="00525717" w:rsidRDefault="00000000">
      <w:pPr>
        <w:pBdr>
          <w:top w:val="none" w:sz="0" w:space="0" w:color="D9D9E3"/>
          <w:left w:val="none" w:sz="0" w:space="0" w:color="D9D9E3"/>
          <w:bottom w:val="none" w:sz="0" w:space="0" w:color="D9D9E3"/>
          <w:right w:val="none" w:sz="0" w:space="0" w:color="D9D9E3"/>
          <w:between w:val="none" w:sz="0" w:space="0" w:color="D9D9E3"/>
        </w:pBdr>
        <w:rPr>
          <w:color w:val="374151"/>
        </w:rPr>
      </w:pPr>
      <w:r>
        <w:rPr>
          <w:color w:val="374151"/>
        </w:rPr>
        <w:t xml:space="preserve">La gestion du projet </w:t>
      </w:r>
      <w:proofErr w:type="spellStart"/>
      <w:r>
        <w:rPr>
          <w:b/>
          <w:color w:val="374151"/>
        </w:rPr>
        <w:t>Match&amp;Chill</w:t>
      </w:r>
      <w:proofErr w:type="spellEnd"/>
      <w:r>
        <w:rPr>
          <w:color w:val="374151"/>
        </w:rPr>
        <w:t xml:space="preserve"> se fera à l'aide de la méthodologie agile, avec la méthode MOSCOW pour définir les priorités et Trello comme outil de gestion de projet.</w:t>
      </w:r>
    </w:p>
    <w:p w14:paraId="58644B58" w14:textId="77777777" w:rsidR="00525717" w:rsidRDefault="00000000">
      <w:pPr>
        <w:ind w:left="720"/>
        <w:rPr>
          <w:color w:val="374151"/>
        </w:rPr>
      </w:pPr>
      <w:r>
        <w:rPr>
          <w:color w:val="374151"/>
        </w:rPr>
        <w:t>Méthode Agile MOSCOW :</w:t>
      </w:r>
    </w:p>
    <w:p w14:paraId="1AAB607D" w14:textId="77777777" w:rsidR="00525717" w:rsidRDefault="00000000">
      <w:pPr>
        <w:pBdr>
          <w:top w:val="none" w:sz="0" w:space="0" w:color="D9D9E3"/>
          <w:left w:val="none" w:sz="0" w:space="0" w:color="D9D9E3"/>
          <w:bottom w:val="none" w:sz="0" w:space="0" w:color="D9D9E3"/>
          <w:right w:val="none" w:sz="0" w:space="0" w:color="D9D9E3"/>
          <w:between w:val="none" w:sz="0" w:space="0" w:color="D9D9E3"/>
        </w:pBdr>
        <w:rPr>
          <w:color w:val="374151"/>
        </w:rPr>
      </w:pPr>
      <w:r>
        <w:rPr>
          <w:color w:val="374151"/>
        </w:rPr>
        <w:t>La méthode MOSCOW est une approche de priorisation utilisée dans le cadre de projets agiles. Elle divise les fonctionnalités en quatre catégories :</w:t>
      </w:r>
    </w:p>
    <w:p w14:paraId="3BA15601" w14:textId="77777777" w:rsidR="00525717"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pacing w:after="0"/>
      </w:pPr>
      <w:r>
        <w:rPr>
          <w:b/>
          <w:color w:val="374151"/>
        </w:rPr>
        <w:t>Must Have (M)</w:t>
      </w:r>
      <w:r>
        <w:rPr>
          <w:color w:val="374151"/>
        </w:rPr>
        <w:t xml:space="preserve"> : Fonctionnalités cruciales pour le succès du projet.</w:t>
      </w:r>
    </w:p>
    <w:p w14:paraId="376D3FDA" w14:textId="77777777" w:rsidR="00525717"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pacing w:before="0" w:after="0"/>
      </w:pPr>
      <w:proofErr w:type="spellStart"/>
      <w:r>
        <w:rPr>
          <w:b/>
          <w:color w:val="374151"/>
        </w:rPr>
        <w:t>Should</w:t>
      </w:r>
      <w:proofErr w:type="spellEnd"/>
      <w:r>
        <w:rPr>
          <w:b/>
          <w:color w:val="374151"/>
        </w:rPr>
        <w:t xml:space="preserve"> Have (S</w:t>
      </w:r>
      <w:r>
        <w:rPr>
          <w:color w:val="374151"/>
        </w:rPr>
        <w:t>) : Fonctionnalités importantes mais non vitales.</w:t>
      </w:r>
    </w:p>
    <w:p w14:paraId="75375FB7" w14:textId="77777777" w:rsidR="00525717"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pacing w:before="0" w:after="0"/>
      </w:pPr>
      <w:proofErr w:type="spellStart"/>
      <w:r>
        <w:rPr>
          <w:b/>
          <w:color w:val="374151"/>
        </w:rPr>
        <w:t>Could</w:t>
      </w:r>
      <w:proofErr w:type="spellEnd"/>
      <w:r>
        <w:rPr>
          <w:b/>
          <w:color w:val="374151"/>
        </w:rPr>
        <w:t xml:space="preserve"> Have (C)</w:t>
      </w:r>
      <w:r>
        <w:rPr>
          <w:color w:val="374151"/>
        </w:rPr>
        <w:t xml:space="preserve"> : Fonctionnalités souhaitables mais non essentielles.</w:t>
      </w:r>
    </w:p>
    <w:p w14:paraId="685FE14B" w14:textId="77777777" w:rsidR="00525717"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pacing w:before="0"/>
      </w:pPr>
      <w:proofErr w:type="spellStart"/>
      <w:r>
        <w:rPr>
          <w:b/>
          <w:color w:val="374151"/>
        </w:rPr>
        <w:t>Won't</w:t>
      </w:r>
      <w:proofErr w:type="spellEnd"/>
      <w:r>
        <w:rPr>
          <w:b/>
          <w:color w:val="374151"/>
        </w:rPr>
        <w:t xml:space="preserve"> Have (W)</w:t>
      </w:r>
      <w:r>
        <w:rPr>
          <w:color w:val="374151"/>
        </w:rPr>
        <w:t xml:space="preserve"> : Fonctionnalités exclues pour le moment.</w:t>
      </w:r>
    </w:p>
    <w:p w14:paraId="4152F727" w14:textId="77777777" w:rsidR="00525717" w:rsidRDefault="00000000">
      <w:pPr>
        <w:pBdr>
          <w:top w:val="none" w:sz="0" w:space="0" w:color="D9D9E3"/>
          <w:left w:val="none" w:sz="0" w:space="0" w:color="D9D9E3"/>
          <w:bottom w:val="none" w:sz="0" w:space="0" w:color="D9D9E3"/>
          <w:right w:val="none" w:sz="0" w:space="0" w:color="D9D9E3"/>
          <w:between w:val="none" w:sz="0" w:space="0" w:color="D9D9E3"/>
        </w:pBdr>
        <w:rPr>
          <w:color w:val="374151"/>
        </w:rPr>
      </w:pPr>
      <w:r>
        <w:rPr>
          <w:color w:val="374151"/>
        </w:rPr>
        <w:t>L'utilisation de MOSCOW permet une planification flexible et une focalisation constante sur les éléments essentiels pour garantir la livraison réussie du projet.</w:t>
      </w:r>
    </w:p>
    <w:p w14:paraId="26E06524" w14:textId="77777777" w:rsidR="00525717" w:rsidRDefault="00525717">
      <w:pPr>
        <w:ind w:left="720"/>
        <w:rPr>
          <w:color w:val="374151"/>
        </w:rPr>
      </w:pPr>
    </w:p>
    <w:p w14:paraId="0994E4FB" w14:textId="77777777" w:rsidR="00525717" w:rsidRDefault="00525717">
      <w:pPr>
        <w:ind w:left="720"/>
        <w:rPr>
          <w:color w:val="374151"/>
        </w:rPr>
      </w:pPr>
    </w:p>
    <w:p w14:paraId="30212EED" w14:textId="77777777" w:rsidR="00525717" w:rsidRDefault="00525717">
      <w:pPr>
        <w:ind w:left="720"/>
        <w:rPr>
          <w:color w:val="374151"/>
        </w:rPr>
      </w:pPr>
    </w:p>
    <w:p w14:paraId="0412075A" w14:textId="77777777" w:rsidR="00525717" w:rsidRDefault="00525717">
      <w:pPr>
        <w:ind w:left="720"/>
        <w:rPr>
          <w:color w:val="374151"/>
        </w:rPr>
      </w:pPr>
    </w:p>
    <w:p w14:paraId="42B0C596" w14:textId="77777777" w:rsidR="00525717" w:rsidRDefault="00525717">
      <w:pPr>
        <w:ind w:left="720"/>
        <w:rPr>
          <w:color w:val="374151"/>
        </w:rPr>
      </w:pPr>
    </w:p>
    <w:p w14:paraId="1298E6AF" w14:textId="7A33E9D6" w:rsidR="00525717" w:rsidRDefault="00C910B4">
      <w:pPr>
        <w:ind w:left="720"/>
        <w:rPr>
          <w:color w:val="374151"/>
        </w:rPr>
      </w:pPr>
      <w:ins w:id="16" w:author="arnaud" w:date="2024-01-08T22:37:00Z">
        <w:r>
          <w:rPr>
            <w:noProof/>
          </w:rPr>
          <w:lastRenderedPageBreak/>
          <w:drawing>
            <wp:anchor distT="114300" distB="114300" distL="114300" distR="114300" simplePos="0" relativeHeight="251658240" behindDoc="0" locked="0" layoutInCell="1" hidden="0" allowOverlap="1" wp14:anchorId="154802A0" wp14:editId="737807CF">
              <wp:simplePos x="0" y="0"/>
              <wp:positionH relativeFrom="column">
                <wp:posOffset>-657225</wp:posOffset>
              </wp:positionH>
              <wp:positionV relativeFrom="page">
                <wp:posOffset>1524000</wp:posOffset>
              </wp:positionV>
              <wp:extent cx="7219950" cy="4343400"/>
              <wp:effectExtent l="0" t="0" r="0" b="0"/>
              <wp:wrapNone/>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7219950" cy="4343400"/>
                      </a:xfrm>
                      <a:prstGeom prst="rect">
                        <a:avLst/>
                      </a:prstGeom>
                      <a:ln/>
                    </pic:spPr>
                  </pic:pic>
                </a:graphicData>
              </a:graphic>
              <wp14:sizeRelH relativeFrom="margin">
                <wp14:pctWidth>0</wp14:pctWidth>
              </wp14:sizeRelH>
              <wp14:sizeRelV relativeFrom="margin">
                <wp14:pctHeight>0</wp14:pctHeight>
              </wp14:sizeRelV>
            </wp:anchor>
          </w:drawing>
        </w:r>
      </w:ins>
      <w:r w:rsidR="00000000">
        <w:rPr>
          <w:color w:val="374151"/>
        </w:rPr>
        <w:t>Outil Trello :</w:t>
      </w:r>
    </w:p>
    <w:p w14:paraId="0ED67D3A" w14:textId="522540CD" w:rsidR="00525717" w:rsidRDefault="00525717">
      <w:pPr>
        <w:pBdr>
          <w:top w:val="none" w:sz="0" w:space="0" w:color="D9D9E3"/>
          <w:left w:val="none" w:sz="0" w:space="0" w:color="D9D9E3"/>
          <w:bottom w:val="none" w:sz="0" w:space="0" w:color="D9D9E3"/>
          <w:right w:val="none" w:sz="0" w:space="0" w:color="D9D9E3"/>
          <w:between w:val="none" w:sz="0" w:space="0" w:color="D9D9E3"/>
        </w:pBdr>
        <w:ind w:left="720"/>
        <w:rPr>
          <w:color w:val="374151"/>
        </w:rPr>
      </w:pPr>
    </w:p>
    <w:p w14:paraId="558ECFA5" w14:textId="39C2C2E7" w:rsidR="00525717" w:rsidRDefault="00525717">
      <w:pPr>
        <w:pBdr>
          <w:top w:val="none" w:sz="0" w:space="0" w:color="D9D9E3"/>
          <w:left w:val="none" w:sz="0" w:space="0" w:color="D9D9E3"/>
          <w:bottom w:val="none" w:sz="0" w:space="0" w:color="D9D9E3"/>
          <w:right w:val="none" w:sz="0" w:space="0" w:color="D9D9E3"/>
          <w:between w:val="none" w:sz="0" w:space="0" w:color="D9D9E3"/>
        </w:pBdr>
        <w:spacing w:after="0"/>
        <w:rPr>
          <w:color w:val="374151"/>
        </w:rPr>
      </w:pPr>
    </w:p>
    <w:p w14:paraId="62C0C1E9" w14:textId="090209BC" w:rsidR="00525717" w:rsidRDefault="00525717"/>
    <w:p w14:paraId="17DBE0BD" w14:textId="11879D11" w:rsidR="00525717" w:rsidRDefault="00525717"/>
    <w:p w14:paraId="69496503" w14:textId="77777777" w:rsidR="00525717" w:rsidRDefault="00525717"/>
    <w:p w14:paraId="3FB50054" w14:textId="77777777" w:rsidR="00525717" w:rsidRDefault="00525717"/>
    <w:p w14:paraId="1DDA60FF" w14:textId="77777777" w:rsidR="00525717" w:rsidRDefault="00525717"/>
    <w:p w14:paraId="5DC7DF3E" w14:textId="77777777" w:rsidR="00525717" w:rsidRDefault="00525717"/>
    <w:p w14:paraId="57CC27BC" w14:textId="44605EE2" w:rsidR="00525717" w:rsidRDefault="00525717"/>
    <w:p w14:paraId="4E1D4BCF" w14:textId="77777777" w:rsidR="00525717" w:rsidRDefault="00525717"/>
    <w:p w14:paraId="54F22F59" w14:textId="77777777" w:rsidR="00525717" w:rsidRDefault="00525717">
      <w:pPr>
        <w:pStyle w:val="Titre4"/>
        <w:ind w:left="0" w:firstLine="0"/>
      </w:pPr>
      <w:bookmarkStart w:id="17" w:name="_w6pvuwrm65e6" w:colFirst="0" w:colLast="0"/>
      <w:bookmarkEnd w:id="17"/>
    </w:p>
    <w:p w14:paraId="6A0F396E" w14:textId="77777777" w:rsidR="00525717" w:rsidRDefault="00525717">
      <w:pPr>
        <w:pStyle w:val="Titre4"/>
        <w:ind w:left="0" w:firstLine="0"/>
      </w:pPr>
      <w:bookmarkStart w:id="18" w:name="_2d6ck5w6ojof" w:colFirst="0" w:colLast="0"/>
      <w:bookmarkEnd w:id="18"/>
    </w:p>
    <w:p w14:paraId="651B1177" w14:textId="77777777" w:rsidR="00525717" w:rsidRDefault="00525717">
      <w:pPr>
        <w:pStyle w:val="Titre4"/>
        <w:ind w:left="0" w:firstLine="0"/>
      </w:pPr>
      <w:bookmarkStart w:id="19" w:name="_gci0fc6wy4d0" w:colFirst="0" w:colLast="0"/>
      <w:bookmarkEnd w:id="19"/>
    </w:p>
    <w:p w14:paraId="5A7A00A2" w14:textId="77777777" w:rsidR="00525717" w:rsidRDefault="00000000">
      <w:pPr>
        <w:pStyle w:val="Titre4"/>
        <w:ind w:left="0" w:firstLine="0"/>
      </w:pPr>
      <w:bookmarkStart w:id="20" w:name="_ip0lqlft3q03" w:colFirst="0" w:colLast="0"/>
      <w:bookmarkEnd w:id="20"/>
      <w:r>
        <w:t>Maquette et Interface Utilisateur</w:t>
      </w:r>
    </w:p>
    <w:p w14:paraId="1577311A" w14:textId="77777777" w:rsidR="00525717" w:rsidRDefault="00000000">
      <w:pPr>
        <w:numPr>
          <w:ilvl w:val="0"/>
          <w:numId w:val="2"/>
        </w:numPr>
      </w:pPr>
      <w:r>
        <w:t>Conception d'une maquette avant le développement.</w:t>
      </w:r>
    </w:p>
    <w:p w14:paraId="18A37BA7" w14:textId="77777777" w:rsidR="00525717" w:rsidRDefault="00000000">
      <w:pPr>
        <w:numPr>
          <w:ilvl w:val="0"/>
          <w:numId w:val="2"/>
        </w:numPr>
      </w:pPr>
      <w:r>
        <w:t xml:space="preserve"> Interface utilisateur conviviale et intuitive</w:t>
      </w:r>
    </w:p>
    <w:p w14:paraId="52CB7AE7" w14:textId="77777777" w:rsidR="00525717" w:rsidRDefault="00000000">
      <w:pPr>
        <w:numPr>
          <w:ilvl w:val="0"/>
          <w:numId w:val="2"/>
        </w:numPr>
      </w:pPr>
      <w:r>
        <w:t>Test utilisateur pour optimiser l'expérience</w:t>
      </w:r>
    </w:p>
    <w:p w14:paraId="6336C376" w14:textId="77777777" w:rsidR="00525717" w:rsidRDefault="00000000">
      <w:pPr>
        <w:numPr>
          <w:ilvl w:val="0"/>
          <w:numId w:val="2"/>
        </w:numPr>
      </w:pPr>
      <w:r>
        <w:t>Utilisation de couleurs, de polices et d'éléments visuels attrayants Accessibilité pour les utilisateurs de différents appareils et navigateurs</w:t>
      </w:r>
    </w:p>
    <w:p w14:paraId="46F57403" w14:textId="77777777" w:rsidR="00525717" w:rsidRDefault="00000000">
      <w:r>
        <w:lastRenderedPageBreak/>
        <w:tab/>
      </w:r>
    </w:p>
    <w:p w14:paraId="51707161" w14:textId="77777777" w:rsidR="00525717" w:rsidRDefault="00525717"/>
    <w:p w14:paraId="61BA6B5B" w14:textId="77777777" w:rsidR="00525717" w:rsidRDefault="00525717">
      <w:pPr>
        <w:rPr>
          <w:rFonts w:ascii="Fira Sans Medium" w:eastAsia="Fira Sans Medium" w:hAnsi="Fira Sans Medium" w:cs="Fira Sans Medium"/>
          <w:sz w:val="32"/>
          <w:szCs w:val="32"/>
        </w:rPr>
      </w:pPr>
    </w:p>
    <w:p w14:paraId="47B56916" w14:textId="77777777" w:rsidR="00525717" w:rsidRDefault="00525717"/>
    <w:p w14:paraId="158D4178" w14:textId="77777777" w:rsidR="00525717" w:rsidRDefault="00525717"/>
    <w:p w14:paraId="67154F37" w14:textId="77777777" w:rsidR="00525717" w:rsidRDefault="00525717"/>
    <w:p w14:paraId="378CDAC8" w14:textId="77777777" w:rsidR="00525717" w:rsidRDefault="00525717"/>
    <w:p w14:paraId="31B1F06A" w14:textId="77777777" w:rsidR="00525717" w:rsidRDefault="00525717"/>
    <w:p w14:paraId="1260F079" w14:textId="77777777" w:rsidR="00525717" w:rsidRDefault="00525717"/>
    <w:p w14:paraId="2BF5FCE4" w14:textId="77777777" w:rsidR="00525717" w:rsidRDefault="00525717"/>
    <w:p w14:paraId="16F393BE" w14:textId="77777777" w:rsidR="00525717" w:rsidRDefault="00525717"/>
    <w:p w14:paraId="19779C7E" w14:textId="77777777" w:rsidR="00525717" w:rsidRDefault="00525717"/>
    <w:p w14:paraId="1CBB57A8" w14:textId="77777777" w:rsidR="00525717" w:rsidRDefault="00525717"/>
    <w:p w14:paraId="5A1E7F41" w14:textId="77777777" w:rsidR="00525717" w:rsidRDefault="00525717"/>
    <w:p w14:paraId="5F04B56E" w14:textId="77777777" w:rsidR="00525717" w:rsidRDefault="00525717"/>
    <w:p w14:paraId="52B12E7A" w14:textId="77777777" w:rsidR="00525717" w:rsidRDefault="00525717"/>
    <w:p w14:paraId="7250DF46" w14:textId="77777777" w:rsidR="00525717" w:rsidRDefault="00525717"/>
    <w:p w14:paraId="23928248" w14:textId="77777777" w:rsidR="00525717" w:rsidRDefault="00525717">
      <w:pPr>
        <w:rPr>
          <w:rFonts w:ascii="Fira Sans ExtraBold" w:eastAsia="Fira Sans ExtraBold" w:hAnsi="Fira Sans ExtraBold" w:cs="Fira Sans ExtraBold"/>
          <w:color w:val="00A3DD"/>
          <w:sz w:val="38"/>
          <w:szCs w:val="38"/>
        </w:rPr>
      </w:pPr>
    </w:p>
    <w:p w14:paraId="469CD5C1" w14:textId="77777777" w:rsidR="00525717" w:rsidRDefault="00000000">
      <w:pPr>
        <w:pStyle w:val="Titre1"/>
      </w:pPr>
      <w:bookmarkStart w:id="21" w:name="_n8hlqtt6u4w3" w:colFirst="0" w:colLast="0"/>
      <w:bookmarkEnd w:id="21"/>
      <w:r>
        <w:lastRenderedPageBreak/>
        <w:t>III) CONCLUSION</w:t>
      </w:r>
    </w:p>
    <w:p w14:paraId="09C11F8A" w14:textId="77777777" w:rsidR="00525717" w:rsidRDefault="00525717"/>
    <w:p w14:paraId="50E39D1D" w14:textId="77777777" w:rsidR="00525717" w:rsidRDefault="00525717">
      <w:pPr>
        <w:pStyle w:val="Titre"/>
      </w:pPr>
      <w:bookmarkStart w:id="22" w:name="_2kic4fpmbjhw" w:colFirst="0" w:colLast="0"/>
      <w:bookmarkEnd w:id="22"/>
    </w:p>
    <w:p w14:paraId="470F5347" w14:textId="77777777" w:rsidR="00525717" w:rsidRDefault="00000000">
      <w:r>
        <w:tab/>
      </w:r>
    </w:p>
    <w:p w14:paraId="31FA9A4B" w14:textId="77777777" w:rsidR="00525717" w:rsidRDefault="00000000">
      <w:r>
        <w:tab/>
      </w:r>
      <w:r>
        <w:tab/>
      </w:r>
    </w:p>
    <w:p w14:paraId="75FDFE5E" w14:textId="77777777" w:rsidR="00525717" w:rsidRDefault="00525717">
      <w:pPr>
        <w:pStyle w:val="Titre1"/>
        <w:pageBreakBefore w:val="0"/>
        <w:pBdr>
          <w:top w:val="nil"/>
          <w:left w:val="nil"/>
          <w:bottom w:val="nil"/>
          <w:right w:val="nil"/>
          <w:between w:val="nil"/>
        </w:pBdr>
      </w:pPr>
      <w:bookmarkStart w:id="23" w:name="_ujd7171bsrzs" w:colFirst="0" w:colLast="0"/>
      <w:bookmarkEnd w:id="23"/>
    </w:p>
    <w:p w14:paraId="2C145529" w14:textId="77777777" w:rsidR="00525717" w:rsidRDefault="00525717">
      <w:pPr>
        <w:pStyle w:val="Titre1"/>
        <w:pageBreakBefore w:val="0"/>
        <w:pBdr>
          <w:top w:val="nil"/>
          <w:left w:val="nil"/>
          <w:bottom w:val="nil"/>
          <w:right w:val="nil"/>
          <w:between w:val="nil"/>
        </w:pBdr>
      </w:pPr>
      <w:bookmarkStart w:id="24" w:name="_v687x5xcyaiy" w:colFirst="0" w:colLast="0"/>
      <w:bookmarkEnd w:id="24"/>
    </w:p>
    <w:p w14:paraId="2313C6DC" w14:textId="77777777" w:rsidR="00525717" w:rsidRDefault="00525717">
      <w:pPr>
        <w:pStyle w:val="Titre1"/>
        <w:pageBreakBefore w:val="0"/>
        <w:pBdr>
          <w:top w:val="nil"/>
          <w:left w:val="nil"/>
          <w:bottom w:val="nil"/>
          <w:right w:val="nil"/>
          <w:between w:val="nil"/>
        </w:pBdr>
      </w:pPr>
      <w:bookmarkStart w:id="25" w:name="_30wwtl1bin04" w:colFirst="0" w:colLast="0"/>
      <w:bookmarkEnd w:id="25"/>
    </w:p>
    <w:p w14:paraId="48C0ABE8" w14:textId="77777777" w:rsidR="00525717" w:rsidRDefault="00525717">
      <w:pPr>
        <w:pStyle w:val="Titre1"/>
        <w:pageBreakBefore w:val="0"/>
        <w:pBdr>
          <w:top w:val="nil"/>
          <w:left w:val="nil"/>
          <w:bottom w:val="nil"/>
          <w:right w:val="nil"/>
          <w:between w:val="nil"/>
        </w:pBdr>
      </w:pPr>
      <w:bookmarkStart w:id="26" w:name="_ykap55a7vri3" w:colFirst="0" w:colLast="0"/>
      <w:bookmarkEnd w:id="26"/>
    </w:p>
    <w:p w14:paraId="228FAFC9" w14:textId="77777777" w:rsidR="00525717" w:rsidRDefault="00525717">
      <w:pPr>
        <w:pStyle w:val="Titre1"/>
        <w:pageBreakBefore w:val="0"/>
        <w:pBdr>
          <w:top w:val="nil"/>
          <w:left w:val="nil"/>
          <w:bottom w:val="nil"/>
          <w:right w:val="nil"/>
          <w:between w:val="nil"/>
        </w:pBdr>
      </w:pPr>
      <w:bookmarkStart w:id="27" w:name="_i3zfoeopieoq" w:colFirst="0" w:colLast="0"/>
      <w:bookmarkEnd w:id="27"/>
    </w:p>
    <w:p w14:paraId="7D5776F3" w14:textId="77777777" w:rsidR="00525717" w:rsidRDefault="00525717">
      <w:pPr>
        <w:pStyle w:val="Titre1"/>
        <w:pageBreakBefore w:val="0"/>
        <w:pBdr>
          <w:top w:val="nil"/>
          <w:left w:val="nil"/>
          <w:bottom w:val="nil"/>
          <w:right w:val="nil"/>
          <w:between w:val="nil"/>
        </w:pBdr>
      </w:pPr>
      <w:bookmarkStart w:id="28" w:name="_fi3ddf20qgqd" w:colFirst="0" w:colLast="0"/>
      <w:bookmarkEnd w:id="28"/>
    </w:p>
    <w:p w14:paraId="1F7B4CAE" w14:textId="77777777" w:rsidR="00525717" w:rsidRDefault="00525717">
      <w:pPr>
        <w:pStyle w:val="Titre1"/>
        <w:pageBreakBefore w:val="0"/>
        <w:pBdr>
          <w:top w:val="nil"/>
          <w:left w:val="nil"/>
          <w:bottom w:val="nil"/>
          <w:right w:val="nil"/>
          <w:between w:val="nil"/>
        </w:pBdr>
      </w:pPr>
      <w:bookmarkStart w:id="29" w:name="_ynmugki71659" w:colFirst="0" w:colLast="0"/>
      <w:bookmarkEnd w:id="29"/>
    </w:p>
    <w:p w14:paraId="58396130" w14:textId="77777777" w:rsidR="00525717" w:rsidRDefault="00525717">
      <w:pPr>
        <w:pStyle w:val="Titre1"/>
        <w:pageBreakBefore w:val="0"/>
        <w:pBdr>
          <w:top w:val="nil"/>
          <w:left w:val="nil"/>
          <w:bottom w:val="nil"/>
          <w:right w:val="nil"/>
          <w:between w:val="nil"/>
        </w:pBdr>
      </w:pPr>
      <w:bookmarkStart w:id="30" w:name="_50jl9ucrwm1p" w:colFirst="0" w:colLast="0"/>
      <w:bookmarkEnd w:id="30"/>
    </w:p>
    <w:p w14:paraId="2C524E33" w14:textId="77777777" w:rsidR="00525717" w:rsidRDefault="00525717">
      <w:pPr>
        <w:pStyle w:val="Titre1"/>
        <w:pageBreakBefore w:val="0"/>
        <w:pBdr>
          <w:top w:val="nil"/>
          <w:left w:val="nil"/>
          <w:bottom w:val="nil"/>
          <w:right w:val="nil"/>
          <w:between w:val="nil"/>
        </w:pBdr>
      </w:pPr>
      <w:bookmarkStart w:id="31" w:name="_jtxn16m4zd98" w:colFirst="0" w:colLast="0"/>
      <w:bookmarkEnd w:id="31"/>
    </w:p>
    <w:p w14:paraId="6C8EB33F" w14:textId="77777777" w:rsidR="00525717" w:rsidRDefault="00525717">
      <w:pPr>
        <w:pStyle w:val="Titre1"/>
        <w:pageBreakBefore w:val="0"/>
        <w:pBdr>
          <w:top w:val="nil"/>
          <w:left w:val="nil"/>
          <w:bottom w:val="nil"/>
          <w:right w:val="nil"/>
          <w:between w:val="nil"/>
        </w:pBdr>
      </w:pPr>
      <w:bookmarkStart w:id="32" w:name="_q4lthd8l8d68" w:colFirst="0" w:colLast="0"/>
      <w:bookmarkEnd w:id="32"/>
    </w:p>
    <w:p w14:paraId="397F64FC" w14:textId="77777777" w:rsidR="00525717" w:rsidRDefault="00525717">
      <w:pPr>
        <w:pStyle w:val="Titre1"/>
        <w:pageBreakBefore w:val="0"/>
        <w:pBdr>
          <w:top w:val="nil"/>
          <w:left w:val="nil"/>
          <w:bottom w:val="nil"/>
          <w:right w:val="nil"/>
          <w:between w:val="nil"/>
        </w:pBdr>
      </w:pPr>
      <w:bookmarkStart w:id="33" w:name="_tmb3cewsbv8" w:colFirst="0" w:colLast="0"/>
      <w:bookmarkEnd w:id="33"/>
    </w:p>
    <w:p w14:paraId="6751DD01" w14:textId="77777777" w:rsidR="00525717" w:rsidRDefault="00525717">
      <w:pPr>
        <w:pStyle w:val="Titre1"/>
        <w:pageBreakBefore w:val="0"/>
        <w:pBdr>
          <w:top w:val="nil"/>
          <w:left w:val="nil"/>
          <w:bottom w:val="nil"/>
          <w:right w:val="nil"/>
          <w:between w:val="nil"/>
        </w:pBdr>
      </w:pPr>
      <w:bookmarkStart w:id="34" w:name="_8ngfwcan0orw" w:colFirst="0" w:colLast="0"/>
      <w:bookmarkEnd w:id="34"/>
    </w:p>
    <w:p w14:paraId="4A9857D0" w14:textId="77777777" w:rsidR="00525717" w:rsidRDefault="00525717">
      <w:pPr>
        <w:pStyle w:val="Titre2"/>
        <w:pBdr>
          <w:top w:val="nil"/>
          <w:left w:val="nil"/>
          <w:bottom w:val="nil"/>
          <w:right w:val="nil"/>
          <w:between w:val="nil"/>
        </w:pBdr>
        <w:rPr>
          <w:sz w:val="26"/>
          <w:szCs w:val="26"/>
        </w:rPr>
      </w:pPr>
      <w:bookmarkStart w:id="35" w:name="_la5jp5tnimjw" w:colFirst="0" w:colLast="0"/>
      <w:bookmarkEnd w:id="35"/>
    </w:p>
    <w:p w14:paraId="516DA858" w14:textId="77777777" w:rsidR="00525717" w:rsidRDefault="00525717">
      <w:pPr>
        <w:pBdr>
          <w:top w:val="nil"/>
          <w:left w:val="nil"/>
          <w:bottom w:val="nil"/>
          <w:right w:val="nil"/>
          <w:between w:val="nil"/>
        </w:pBdr>
        <w:spacing w:after="0"/>
        <w:ind w:hanging="15"/>
      </w:pPr>
    </w:p>
    <w:p w14:paraId="76E01361" w14:textId="77777777" w:rsidR="00525717" w:rsidRDefault="00525717">
      <w:pPr>
        <w:pBdr>
          <w:top w:val="nil"/>
          <w:left w:val="nil"/>
          <w:bottom w:val="nil"/>
          <w:right w:val="nil"/>
          <w:between w:val="nil"/>
        </w:pBdr>
      </w:pPr>
    </w:p>
    <w:sectPr w:rsidR="00525717">
      <w:headerReference w:type="default" r:id="rId10"/>
      <w:footerReference w:type="default" r:id="rId11"/>
      <w:headerReference w:type="first" r:id="rId12"/>
      <w:foot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35BCE" w14:textId="77777777" w:rsidR="00D22000" w:rsidRDefault="00D22000">
      <w:pPr>
        <w:spacing w:before="0" w:after="0" w:line="240" w:lineRule="auto"/>
      </w:pPr>
      <w:r>
        <w:separator/>
      </w:r>
    </w:p>
  </w:endnote>
  <w:endnote w:type="continuationSeparator" w:id="0">
    <w:p w14:paraId="11C39157" w14:textId="77777777" w:rsidR="00D22000" w:rsidRDefault="00D220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Fira Sans Black">
    <w:panose1 w:val="020B0A03050000020004"/>
    <w:charset w:val="00"/>
    <w:family w:val="swiss"/>
    <w:pitch w:val="variable"/>
    <w:sig w:usb0="600002FF" w:usb1="00000001" w:usb2="00000000" w:usb3="00000000" w:csb0="0000019F" w:csb1="00000000"/>
  </w:font>
  <w:font w:name="Fira Sans">
    <w:panose1 w:val="020B0503050000020004"/>
    <w:charset w:val="00"/>
    <w:family w:val="swiss"/>
    <w:pitch w:val="variable"/>
    <w:sig w:usb0="600002FF" w:usb1="00000001" w:usb2="00000000" w:usb3="00000000" w:csb0="0000019F" w:csb1="00000000"/>
  </w:font>
  <w:font w:name="Fira Sans Medium">
    <w:panose1 w:val="020B0603050000020004"/>
    <w:charset w:val="00"/>
    <w:family w:val="swiss"/>
    <w:pitch w:val="variable"/>
    <w:sig w:usb0="600002FF" w:usb1="00000001"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Economica">
    <w:charset w:val="00"/>
    <w:family w:val="auto"/>
    <w:pitch w:val="default"/>
  </w:font>
  <w:font w:name="Arial">
    <w:panose1 w:val="020B0604020202020204"/>
    <w:charset w:val="00"/>
    <w:family w:val="swiss"/>
    <w:pitch w:val="variable"/>
    <w:sig w:usb0="E0002EFF" w:usb1="C000785B" w:usb2="00000009" w:usb3="00000000" w:csb0="000001FF" w:csb1="00000000"/>
  </w:font>
  <w:font w:name="Fira Sans ExtraBold">
    <w:panose1 w:val="020B0903050000020004"/>
    <w:charset w:val="00"/>
    <w:family w:val="swiss"/>
    <w:pitch w:val="variable"/>
    <w:sig w:usb0="600002FF"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85E08" w14:textId="77777777" w:rsidR="00525717" w:rsidRDefault="00000000">
    <w:pPr>
      <w:pBdr>
        <w:top w:val="nil"/>
        <w:left w:val="nil"/>
        <w:bottom w:val="nil"/>
        <w:right w:val="nil"/>
        <w:between w:val="nil"/>
      </w:pBdr>
      <w:spacing w:before="0" w:after="0" w:line="240" w:lineRule="auto"/>
    </w:pPr>
    <w:r>
      <w:rPr>
        <w:noProof/>
      </w:rPr>
      <w:drawing>
        <wp:inline distT="114300" distB="114300" distL="114300" distR="114300" wp14:anchorId="4E90FDA8" wp14:editId="2B6006E0">
          <wp:extent cx="5943600" cy="25400"/>
          <wp:effectExtent l="0" t="0" r="0" b="0"/>
          <wp:docPr id="1" name="image2.png" descr="ligne horizontale"/>
          <wp:cNvGraphicFramePr/>
          <a:graphic xmlns:a="http://schemas.openxmlformats.org/drawingml/2006/main">
            <a:graphicData uri="http://schemas.openxmlformats.org/drawingml/2006/picture">
              <pic:pic xmlns:pic="http://schemas.openxmlformats.org/drawingml/2006/picture">
                <pic:nvPicPr>
                  <pic:cNvPr id="0" name="image2.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06C16A6" w14:textId="77777777" w:rsidR="00525717" w:rsidRDefault="00000000">
    <w:pPr>
      <w:pBdr>
        <w:top w:val="nil"/>
        <w:left w:val="nil"/>
        <w:bottom w:val="nil"/>
        <w:right w:val="nil"/>
        <w:between w:val="nil"/>
      </w:pBdr>
      <w:spacing w:before="0" w:after="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C910B4">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91A43" w14:textId="77777777" w:rsidR="00525717" w:rsidRDefault="00525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65546" w14:textId="77777777" w:rsidR="00D22000" w:rsidRDefault="00D22000">
      <w:pPr>
        <w:spacing w:before="0" w:after="0" w:line="240" w:lineRule="auto"/>
      </w:pPr>
      <w:r>
        <w:separator/>
      </w:r>
    </w:p>
  </w:footnote>
  <w:footnote w:type="continuationSeparator" w:id="0">
    <w:p w14:paraId="7D644183" w14:textId="77777777" w:rsidR="00D22000" w:rsidRDefault="00D220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C4B6" w14:textId="77777777" w:rsidR="00525717" w:rsidRDefault="00525717">
    <w:pPr>
      <w:pStyle w:val="Sous-titre"/>
      <w:pBdr>
        <w:top w:val="nil"/>
        <w:left w:val="nil"/>
        <w:bottom w:val="nil"/>
        <w:right w:val="nil"/>
        <w:between w:val="nil"/>
      </w:pBdr>
      <w:spacing w:before="600"/>
    </w:pPr>
    <w:bookmarkStart w:id="36" w:name="_leajue2ys1lr" w:colFirst="0" w:colLast="0"/>
    <w:bookmarkEnd w:id="36"/>
  </w:p>
  <w:p w14:paraId="28B12A4C" w14:textId="77777777" w:rsidR="00525717" w:rsidRDefault="00000000">
    <w:pPr>
      <w:pBdr>
        <w:top w:val="nil"/>
        <w:left w:val="nil"/>
        <w:bottom w:val="nil"/>
        <w:right w:val="nil"/>
        <w:between w:val="nil"/>
      </w:pBdr>
      <w:spacing w:before="0" w:line="240" w:lineRule="auto"/>
    </w:pPr>
    <w:r>
      <w:rPr>
        <w:noProof/>
      </w:rPr>
      <w:drawing>
        <wp:inline distT="114300" distB="114300" distL="114300" distR="114300" wp14:anchorId="3902F9E9" wp14:editId="423A385C">
          <wp:extent cx="5943600" cy="25400"/>
          <wp:effectExtent l="0" t="0" r="0" b="0"/>
          <wp:docPr id="2" name="image3.png" descr="ligne horizontale"/>
          <wp:cNvGraphicFramePr/>
          <a:graphic xmlns:a="http://schemas.openxmlformats.org/drawingml/2006/main">
            <a:graphicData uri="http://schemas.openxmlformats.org/drawingml/2006/picture">
              <pic:pic xmlns:pic="http://schemas.openxmlformats.org/drawingml/2006/picture">
                <pic:nvPicPr>
                  <pic:cNvPr id="0" name="image3.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B4AD7" w14:textId="77777777" w:rsidR="00525717" w:rsidRDefault="0052571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D20"/>
    <w:multiLevelType w:val="multilevel"/>
    <w:tmpl w:val="FED257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D86514"/>
    <w:multiLevelType w:val="multilevel"/>
    <w:tmpl w:val="F338727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5555D6"/>
    <w:multiLevelType w:val="multilevel"/>
    <w:tmpl w:val="8F868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4057A0"/>
    <w:multiLevelType w:val="multilevel"/>
    <w:tmpl w:val="D8E8F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6B6E5C"/>
    <w:multiLevelType w:val="multilevel"/>
    <w:tmpl w:val="0EF2CF6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A12403E"/>
    <w:multiLevelType w:val="multilevel"/>
    <w:tmpl w:val="83FCF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E84471"/>
    <w:multiLevelType w:val="multilevel"/>
    <w:tmpl w:val="AE60163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E52C61"/>
    <w:multiLevelType w:val="multilevel"/>
    <w:tmpl w:val="A0B83A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BC06A79"/>
    <w:multiLevelType w:val="multilevel"/>
    <w:tmpl w:val="E37A5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024814"/>
    <w:multiLevelType w:val="multilevel"/>
    <w:tmpl w:val="ECE80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4718895">
    <w:abstractNumId w:val="4"/>
  </w:num>
  <w:num w:numId="2" w16cid:durableId="178392319">
    <w:abstractNumId w:val="9"/>
  </w:num>
  <w:num w:numId="3" w16cid:durableId="799957354">
    <w:abstractNumId w:val="3"/>
  </w:num>
  <w:num w:numId="4" w16cid:durableId="1478260741">
    <w:abstractNumId w:val="7"/>
  </w:num>
  <w:num w:numId="5" w16cid:durableId="31618810">
    <w:abstractNumId w:val="8"/>
  </w:num>
  <w:num w:numId="6" w16cid:durableId="1552885218">
    <w:abstractNumId w:val="2"/>
  </w:num>
  <w:num w:numId="7" w16cid:durableId="569729012">
    <w:abstractNumId w:val="0"/>
  </w:num>
  <w:num w:numId="8" w16cid:durableId="25909935">
    <w:abstractNumId w:val="5"/>
  </w:num>
  <w:num w:numId="9" w16cid:durableId="1631743809">
    <w:abstractNumId w:val="1"/>
  </w:num>
  <w:num w:numId="10" w16cid:durableId="13294088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717"/>
    <w:rsid w:val="00525717"/>
    <w:rsid w:val="00C910B4"/>
    <w:rsid w:val="00D220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8266"/>
  <w15:docId w15:val="{DE3443D4-3D05-43F3-A765-521350B1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fr" w:eastAsia="fr-FR" w:bidi="ar-SA"/>
      </w:rPr>
    </w:rPrDefault>
    <w:pPrDefault>
      <w:pPr>
        <w:spacing w:before="300" w:after="3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pageBreakBefore/>
      <w:spacing w:before="600" w:after="600"/>
      <w:jc w:val="center"/>
      <w:outlineLvl w:val="0"/>
    </w:pPr>
    <w:rPr>
      <w:rFonts w:ascii="Fira Sans Black" w:eastAsia="Fira Sans Black" w:hAnsi="Fira Sans Black" w:cs="Fira Sans Black"/>
      <w:color w:val="9C001A"/>
      <w:sz w:val="44"/>
      <w:szCs w:val="44"/>
    </w:rPr>
  </w:style>
  <w:style w:type="paragraph" w:styleId="Titre2">
    <w:name w:val="heading 2"/>
    <w:basedOn w:val="Normal"/>
    <w:next w:val="Normal"/>
    <w:uiPriority w:val="9"/>
    <w:unhideWhenUsed/>
    <w:qFormat/>
    <w:pPr>
      <w:spacing w:after="200"/>
      <w:ind w:left="720" w:hanging="360"/>
      <w:outlineLvl w:val="1"/>
    </w:pPr>
    <w:rPr>
      <w:rFonts w:ascii="Fira Sans" w:eastAsia="Fira Sans" w:hAnsi="Fira Sans" w:cs="Fira Sans"/>
      <w:b/>
      <w:color w:val="00A3DD"/>
      <w:sz w:val="40"/>
      <w:szCs w:val="40"/>
    </w:rPr>
  </w:style>
  <w:style w:type="paragraph" w:styleId="Titre3">
    <w:name w:val="heading 3"/>
    <w:basedOn w:val="Normal"/>
    <w:next w:val="Normal"/>
    <w:uiPriority w:val="9"/>
    <w:unhideWhenUsed/>
    <w:qFormat/>
    <w:pPr>
      <w:ind w:left="1440" w:hanging="360"/>
      <w:outlineLvl w:val="2"/>
    </w:pPr>
    <w:rPr>
      <w:rFonts w:ascii="Fira Sans Medium" w:eastAsia="Fira Sans Medium" w:hAnsi="Fira Sans Medium" w:cs="Fira Sans Medium"/>
      <w:sz w:val="36"/>
      <w:szCs w:val="36"/>
    </w:rPr>
  </w:style>
  <w:style w:type="paragraph" w:styleId="Titre4">
    <w:name w:val="heading 4"/>
    <w:basedOn w:val="Normal"/>
    <w:next w:val="Normal"/>
    <w:uiPriority w:val="9"/>
    <w:unhideWhenUsed/>
    <w:qFormat/>
    <w:pPr>
      <w:keepNext/>
      <w:keepLines/>
      <w:spacing w:before="200"/>
      <w:ind w:left="2160" w:hanging="360"/>
      <w:outlineLvl w:val="3"/>
    </w:pPr>
    <w:rPr>
      <w:rFonts w:ascii="Fira Sans Medium" w:eastAsia="Fira Sans Medium" w:hAnsi="Fira Sans Medium" w:cs="Fira Sans Medium"/>
      <w:sz w:val="32"/>
      <w:szCs w:val="32"/>
    </w:rPr>
  </w:style>
  <w:style w:type="paragraph" w:styleId="Titre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sz w:val="22"/>
      <w:szCs w:val="22"/>
    </w:rPr>
  </w:style>
  <w:style w:type="paragraph" w:styleId="Titre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0" w:line="240" w:lineRule="auto"/>
      <w:ind w:firstLine="15"/>
    </w:pPr>
    <w:rPr>
      <w:rFonts w:ascii="Economica" w:eastAsia="Economica" w:hAnsi="Economica" w:cs="Economica"/>
      <w:sz w:val="60"/>
      <w:szCs w:val="60"/>
    </w:rPr>
  </w:style>
  <w:style w:type="paragraph" w:styleId="Sous-titre">
    <w:name w:val="Subtitle"/>
    <w:basedOn w:val="Normal"/>
    <w:next w:val="Normal"/>
    <w:uiPriority w:val="11"/>
    <w:qFormat/>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1070</Words>
  <Characters>5886</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Arnaud LOEMBA-KAMENI</cp:lastModifiedBy>
  <cp:revision>2</cp:revision>
  <dcterms:created xsi:type="dcterms:W3CDTF">2024-01-08T22:40:00Z</dcterms:created>
  <dcterms:modified xsi:type="dcterms:W3CDTF">2024-01-08T22:42:00Z</dcterms:modified>
</cp:coreProperties>
</file>